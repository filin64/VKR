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C6D85" w14:textId="6E7D9936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Правительство Российской Федерации</w:t>
      </w:r>
    </w:p>
    <w:p w14:paraId="16B27CBB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Федеральное государственное автономное образовательное</w:t>
      </w:r>
    </w:p>
    <w:p w14:paraId="5867DDAF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учреждение высшего образования</w:t>
      </w:r>
    </w:p>
    <w:p w14:paraId="23B074EB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«Национальный исследовательский университет</w:t>
      </w:r>
      <w:r>
        <w:rPr>
          <w:rFonts w:cs="Times New Roman"/>
        </w:rPr>
        <w:t xml:space="preserve"> </w:t>
      </w:r>
      <w:r w:rsidRPr="00D505AB">
        <w:rPr>
          <w:rFonts w:eastAsia="Times New Roman" w:cs="Times New Roman"/>
          <w:b/>
        </w:rPr>
        <w:t>«Высшая школа экономики»</w:t>
      </w:r>
    </w:p>
    <w:p w14:paraId="438215E4" w14:textId="77777777" w:rsidR="00C12A26" w:rsidRPr="00D505AB" w:rsidRDefault="00C12A26" w:rsidP="00C12A26">
      <w:pPr>
        <w:spacing w:after="120" w:line="23" w:lineRule="atLeast"/>
        <w:rPr>
          <w:rFonts w:cs="Times New Roman"/>
        </w:rPr>
      </w:pPr>
      <w:r w:rsidRPr="00D505AB">
        <w:rPr>
          <w:rFonts w:eastAsia="Times New Roman" w:cs="Times New Roman"/>
          <w:b/>
        </w:rPr>
        <w:t xml:space="preserve"> </w:t>
      </w:r>
    </w:p>
    <w:p w14:paraId="708EA058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Факультет компьютерных наук</w:t>
      </w:r>
    </w:p>
    <w:p w14:paraId="2AAA4BFA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Основная образовательная программа</w:t>
      </w:r>
    </w:p>
    <w:p w14:paraId="623180F9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 xml:space="preserve"> Прикладная математика и информатика</w:t>
      </w:r>
    </w:p>
    <w:p w14:paraId="202DB16B" w14:textId="77777777" w:rsidR="00C12A26" w:rsidRPr="00D505AB" w:rsidRDefault="00C12A26" w:rsidP="00C12A26">
      <w:pPr>
        <w:spacing w:after="120" w:line="23" w:lineRule="atLeast"/>
        <w:rPr>
          <w:rFonts w:cs="Times New Roman"/>
        </w:rPr>
      </w:pPr>
    </w:p>
    <w:p w14:paraId="13FC0B00" w14:textId="77777777" w:rsidR="00C12A26" w:rsidRPr="00C26227" w:rsidRDefault="00C12A26" w:rsidP="00C12A26">
      <w:pPr>
        <w:spacing w:after="120" w:line="23" w:lineRule="atLeast"/>
        <w:rPr>
          <w:rFonts w:cs="Times New Roman"/>
          <w:sz w:val="36"/>
          <w:szCs w:val="36"/>
        </w:rPr>
      </w:pPr>
      <w:r w:rsidRPr="00C26227">
        <w:rPr>
          <w:rFonts w:eastAsia="Times New Roman" w:cs="Times New Roman"/>
          <w:b/>
          <w:sz w:val="36"/>
          <w:szCs w:val="36"/>
        </w:rPr>
        <w:t xml:space="preserve"> </w:t>
      </w:r>
    </w:p>
    <w:p w14:paraId="473EAA29" w14:textId="77777777" w:rsidR="00C12A26" w:rsidRPr="00C26227" w:rsidRDefault="00C12A26" w:rsidP="00C12A26">
      <w:pPr>
        <w:spacing w:after="120" w:line="23" w:lineRule="atLeast"/>
        <w:jc w:val="center"/>
        <w:rPr>
          <w:rFonts w:cs="Times New Roman"/>
          <w:sz w:val="36"/>
          <w:szCs w:val="36"/>
        </w:rPr>
      </w:pPr>
      <w:r w:rsidRPr="00C26227">
        <w:rPr>
          <w:rFonts w:eastAsia="Times New Roman" w:cs="Times New Roman"/>
          <w:b/>
          <w:sz w:val="36"/>
          <w:szCs w:val="36"/>
        </w:rPr>
        <w:t>ВЫПУСКНАЯ КВАЛИФИКАЦИОННАЯ РАБОТА</w:t>
      </w:r>
    </w:p>
    <w:p w14:paraId="4A12B259" w14:textId="77777777" w:rsidR="00C12A26" w:rsidRDefault="00C12A26" w:rsidP="00C12A26">
      <w:pPr>
        <w:spacing w:after="120" w:line="23" w:lineRule="atLeast"/>
        <w:jc w:val="center"/>
        <w:rPr>
          <w:rFonts w:eastAsia="Times New Roman" w:cs="Times New Roman"/>
          <w:b/>
        </w:rPr>
      </w:pPr>
      <w:r w:rsidRPr="00D505AB">
        <w:rPr>
          <w:rFonts w:eastAsia="Times New Roman" w:cs="Times New Roman"/>
          <w:b/>
        </w:rPr>
        <w:t xml:space="preserve">на тему </w:t>
      </w:r>
    </w:p>
    <w:p w14:paraId="1C193C98" w14:textId="33B9B654" w:rsidR="00C12A26" w:rsidRPr="00C12A26" w:rsidRDefault="00C12A26" w:rsidP="00C12A26">
      <w:pPr>
        <w:spacing w:after="120" w:line="23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C12A26">
        <w:rPr>
          <w:rFonts w:ascii="Times New Roman" w:hAnsi="Times New Roman" w:cs="Times New Roman"/>
          <w:sz w:val="32"/>
          <w:szCs w:val="32"/>
        </w:rPr>
        <w:t>Использование нейросетевой архитектуры с пространственно-временными связями для построения пути в лабиринте</w:t>
      </w:r>
    </w:p>
    <w:p w14:paraId="1A4D417A" w14:textId="636BA6AC" w:rsidR="00C12A26" w:rsidRPr="00C12A26" w:rsidRDefault="00C12A26" w:rsidP="00C12A26">
      <w:pPr>
        <w:spacing w:after="120" w:line="23" w:lineRule="atLeast"/>
        <w:rPr>
          <w:rFonts w:ascii="Times New Roman" w:hAnsi="Times New Roman" w:cs="Times New Roman"/>
          <w:sz w:val="32"/>
          <w:szCs w:val="32"/>
        </w:rPr>
      </w:pPr>
    </w:p>
    <w:p w14:paraId="20D5B858" w14:textId="77777777" w:rsidR="00C12A26" w:rsidRPr="00D505AB" w:rsidRDefault="00C12A26" w:rsidP="00C12A26">
      <w:pPr>
        <w:spacing w:after="120" w:line="23" w:lineRule="atLeast"/>
        <w:rPr>
          <w:rFonts w:cs="Times New Roman"/>
        </w:rPr>
      </w:pPr>
      <w:r w:rsidRPr="00D505AB">
        <w:rPr>
          <w:rFonts w:eastAsia="Times New Roman" w:cs="Times New Roman"/>
          <w:b/>
        </w:rPr>
        <w:t xml:space="preserve"> </w:t>
      </w:r>
    </w:p>
    <w:p w14:paraId="420DC556" w14:textId="29BA334D" w:rsidR="00C12A26" w:rsidRPr="00D505AB" w:rsidRDefault="00C12A26" w:rsidP="00C12A26">
      <w:pPr>
        <w:spacing w:after="120" w:line="23" w:lineRule="atLeast"/>
        <w:jc w:val="right"/>
        <w:rPr>
          <w:rFonts w:cs="Times New Roman"/>
        </w:rPr>
      </w:pPr>
      <w:r w:rsidRPr="00D505AB">
        <w:rPr>
          <w:rFonts w:eastAsia="Times New Roman" w:cs="Times New Roman"/>
          <w:b/>
        </w:rPr>
        <w:t xml:space="preserve">Выполнил студент группы </w:t>
      </w:r>
      <w:r w:rsidR="00517E71">
        <w:rPr>
          <w:rFonts w:eastAsia="Times New Roman" w:cs="Times New Roman"/>
          <w:b/>
        </w:rPr>
        <w:t xml:space="preserve">131 4 </w:t>
      </w:r>
      <w:r w:rsidRPr="00D505AB">
        <w:rPr>
          <w:rFonts w:eastAsia="Times New Roman" w:cs="Times New Roman"/>
          <w:b/>
        </w:rPr>
        <w:t>курса,</w:t>
      </w:r>
    </w:p>
    <w:p w14:paraId="25584504" w14:textId="56B32057" w:rsidR="00C12A26" w:rsidRPr="00D505AB" w:rsidRDefault="00517E71" w:rsidP="00C12A26">
      <w:pPr>
        <w:spacing w:after="120" w:line="23" w:lineRule="atLeast"/>
        <w:ind w:left="4260"/>
        <w:jc w:val="right"/>
        <w:rPr>
          <w:rFonts w:cs="Times New Roman"/>
        </w:rPr>
      </w:pPr>
      <w:r>
        <w:rPr>
          <w:rFonts w:eastAsia="Times New Roman" w:cs="Times New Roman"/>
          <w:b/>
        </w:rPr>
        <w:t>Филин Дмитрий Андреевич</w:t>
      </w:r>
    </w:p>
    <w:p w14:paraId="465C7CF3" w14:textId="77777777" w:rsidR="00C12A26" w:rsidRPr="00D505AB" w:rsidRDefault="00C12A26" w:rsidP="00C12A26">
      <w:pPr>
        <w:spacing w:after="120" w:line="23" w:lineRule="atLeast"/>
        <w:jc w:val="right"/>
        <w:rPr>
          <w:rFonts w:cs="Times New Roman"/>
        </w:rPr>
      </w:pPr>
      <w:r w:rsidRPr="00D505AB">
        <w:rPr>
          <w:rFonts w:eastAsia="Times New Roman" w:cs="Times New Roman"/>
          <w:b/>
        </w:rPr>
        <w:t xml:space="preserve"> </w:t>
      </w:r>
    </w:p>
    <w:p w14:paraId="65324F97" w14:textId="77777777" w:rsidR="00C12A26" w:rsidRPr="00D505AB" w:rsidRDefault="00C12A26" w:rsidP="00C12A26">
      <w:pPr>
        <w:spacing w:after="120" w:line="23" w:lineRule="atLeast"/>
        <w:jc w:val="right"/>
        <w:rPr>
          <w:rFonts w:cs="Times New Roman"/>
        </w:rPr>
      </w:pPr>
      <w:r w:rsidRPr="00D505AB">
        <w:rPr>
          <w:rFonts w:eastAsia="Times New Roman" w:cs="Times New Roman"/>
          <w:b/>
        </w:rPr>
        <w:t>Научный руководитель:</w:t>
      </w:r>
    </w:p>
    <w:p w14:paraId="56244179" w14:textId="7F4A1DC0" w:rsidR="00C12A26" w:rsidRPr="00D505AB" w:rsidRDefault="00517E71" w:rsidP="00C12A26">
      <w:pPr>
        <w:spacing w:after="120" w:line="23" w:lineRule="atLeast"/>
        <w:ind w:left="4260"/>
        <w:jc w:val="right"/>
        <w:rPr>
          <w:rFonts w:cs="Times New Roman"/>
        </w:rPr>
      </w:pPr>
      <w:r>
        <w:rPr>
          <w:rFonts w:eastAsia="Times New Roman" w:cs="Times New Roman"/>
          <w:b/>
        </w:rPr>
        <w:t>Панов Александр Игоревич</w:t>
      </w:r>
    </w:p>
    <w:p w14:paraId="47F0B532" w14:textId="77777777" w:rsidR="00C12A26" w:rsidRDefault="00C12A26" w:rsidP="00C12A26">
      <w:pPr>
        <w:spacing w:after="120" w:line="23" w:lineRule="atLeast"/>
        <w:jc w:val="right"/>
        <w:rPr>
          <w:rFonts w:eastAsia="Times New Roman" w:cs="Times New Roman"/>
          <w:b/>
        </w:rPr>
      </w:pPr>
    </w:p>
    <w:p w14:paraId="582C2EB5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</w:p>
    <w:p w14:paraId="3208ABFF" w14:textId="77777777" w:rsidR="00C12A26" w:rsidRDefault="00C12A26" w:rsidP="00C12A26">
      <w:pPr>
        <w:spacing w:after="120" w:line="23" w:lineRule="atLeast"/>
        <w:rPr>
          <w:rFonts w:eastAsia="Times New Roman" w:cs="Times New Roman"/>
          <w:b/>
        </w:rPr>
      </w:pPr>
      <w:r w:rsidRPr="00D505AB">
        <w:rPr>
          <w:rFonts w:eastAsia="Times New Roman" w:cs="Times New Roman"/>
          <w:b/>
        </w:rPr>
        <w:t xml:space="preserve"> </w:t>
      </w:r>
    </w:p>
    <w:p w14:paraId="0AA3AEE4" w14:textId="77777777" w:rsidR="00517E71" w:rsidRDefault="00517E71" w:rsidP="00C12A26">
      <w:pPr>
        <w:spacing w:after="120" w:line="23" w:lineRule="atLeast"/>
        <w:rPr>
          <w:rFonts w:eastAsia="Times New Roman" w:cs="Times New Roman"/>
          <w:b/>
        </w:rPr>
      </w:pPr>
    </w:p>
    <w:p w14:paraId="44791E32" w14:textId="77777777" w:rsidR="00517E71" w:rsidRDefault="00517E71" w:rsidP="00C12A26">
      <w:pPr>
        <w:spacing w:after="120" w:line="23" w:lineRule="atLeast"/>
        <w:rPr>
          <w:rFonts w:eastAsia="Times New Roman" w:cs="Times New Roman"/>
          <w:b/>
        </w:rPr>
      </w:pPr>
    </w:p>
    <w:p w14:paraId="758834EF" w14:textId="77777777" w:rsidR="00517E71" w:rsidRDefault="00517E71" w:rsidP="00C12A26">
      <w:pPr>
        <w:spacing w:after="120" w:line="23" w:lineRule="atLeast"/>
        <w:rPr>
          <w:rFonts w:eastAsia="Times New Roman" w:cs="Times New Roman"/>
          <w:b/>
        </w:rPr>
      </w:pPr>
    </w:p>
    <w:p w14:paraId="0563ADB0" w14:textId="77777777" w:rsidR="00517E71" w:rsidRDefault="00517E71" w:rsidP="00C12A26">
      <w:pPr>
        <w:spacing w:after="120" w:line="23" w:lineRule="atLeast"/>
        <w:rPr>
          <w:rFonts w:eastAsia="Times New Roman" w:cs="Times New Roman"/>
          <w:b/>
        </w:rPr>
      </w:pPr>
    </w:p>
    <w:p w14:paraId="5C0AEBF6" w14:textId="77777777" w:rsidR="00517E71" w:rsidRDefault="00517E71" w:rsidP="00C12A26">
      <w:pPr>
        <w:spacing w:after="120" w:line="23" w:lineRule="atLeast"/>
        <w:rPr>
          <w:rFonts w:eastAsia="Times New Roman" w:cs="Times New Roman"/>
          <w:b/>
        </w:rPr>
      </w:pPr>
    </w:p>
    <w:p w14:paraId="0A61F2C3" w14:textId="77777777" w:rsidR="00517E71" w:rsidRPr="00D505AB" w:rsidRDefault="00517E71" w:rsidP="00C12A26">
      <w:pPr>
        <w:spacing w:after="120" w:line="23" w:lineRule="atLeast"/>
        <w:rPr>
          <w:rFonts w:cs="Times New Roman"/>
        </w:rPr>
      </w:pPr>
    </w:p>
    <w:p w14:paraId="11BB321A" w14:textId="77777777" w:rsidR="00C12A26" w:rsidRPr="00D505AB" w:rsidRDefault="00C12A26" w:rsidP="00C12A26">
      <w:pPr>
        <w:spacing w:after="120" w:line="23" w:lineRule="atLeast"/>
        <w:rPr>
          <w:rFonts w:cs="Times New Roman"/>
        </w:rPr>
      </w:pPr>
      <w:r w:rsidRPr="00D505AB">
        <w:rPr>
          <w:rFonts w:eastAsia="Times New Roman" w:cs="Times New Roman"/>
          <w:b/>
        </w:rPr>
        <w:t xml:space="preserve"> </w:t>
      </w:r>
    </w:p>
    <w:p w14:paraId="557DC877" w14:textId="77777777" w:rsidR="00C12A26" w:rsidRPr="00D505AB" w:rsidRDefault="00C12A26" w:rsidP="00C12A26">
      <w:pPr>
        <w:spacing w:after="120" w:line="23" w:lineRule="atLeast"/>
        <w:jc w:val="center"/>
        <w:rPr>
          <w:rFonts w:cs="Times New Roman"/>
        </w:rPr>
      </w:pPr>
      <w:r w:rsidRPr="00D505AB">
        <w:rPr>
          <w:rFonts w:eastAsia="Times New Roman" w:cs="Times New Roman"/>
          <w:b/>
        </w:rPr>
        <w:t>Москва 2016</w:t>
      </w:r>
    </w:p>
    <w:p w14:paraId="55805FD6" w14:textId="77777777" w:rsidR="00C12A26" w:rsidRDefault="00C12A26" w:rsidP="00C12A26">
      <w:pPr>
        <w:pBdr>
          <w:top w:val="single" w:sz="4" w:space="1" w:color="auto"/>
        </w:pBdr>
        <w:spacing w:line="23" w:lineRule="atLeast"/>
        <w:rPr>
          <w:rFonts w:cs="Times New Roman"/>
        </w:rPr>
      </w:pPr>
    </w:p>
    <w:p w14:paraId="7D0F8BD6" w14:textId="587495AA" w:rsidR="00BD718E" w:rsidRPr="00BD718E" w:rsidRDefault="00517E71">
      <w:pPr>
        <w:rPr>
          <w:rFonts w:cs="Times New Roman"/>
        </w:rPr>
      </w:pPr>
      <w:r>
        <w:rPr>
          <w:rFonts w:cs="Times New Roman"/>
        </w:rPr>
        <w:br w:type="page"/>
      </w:r>
    </w:p>
    <w:sdt>
      <w:sdtPr>
        <w:id w:val="-19650303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4D16A9A8" w14:textId="3F7D847B" w:rsidR="00113396" w:rsidRDefault="00113396">
          <w:pPr>
            <w:pStyle w:val="a8"/>
          </w:pPr>
          <w:r>
            <w:t>Оглавление</w:t>
          </w:r>
        </w:p>
        <w:p w14:paraId="1F76A416" w14:textId="77777777" w:rsidR="00625EC0" w:rsidRDefault="00113396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82260192" w:history="1">
            <w:r w:rsidR="00625EC0" w:rsidRPr="002E409A">
              <w:rPr>
                <w:rStyle w:val="a9"/>
                <w:noProof/>
              </w:rPr>
              <w:t>Аннотация на русском</w:t>
            </w:r>
            <w:r w:rsidR="00625EC0">
              <w:rPr>
                <w:noProof/>
                <w:webHidden/>
              </w:rPr>
              <w:tab/>
            </w:r>
            <w:r w:rsidR="00625EC0">
              <w:rPr>
                <w:noProof/>
                <w:webHidden/>
              </w:rPr>
              <w:fldChar w:fldCharType="begin"/>
            </w:r>
            <w:r w:rsidR="00625EC0">
              <w:rPr>
                <w:noProof/>
                <w:webHidden/>
              </w:rPr>
              <w:instrText xml:space="preserve"> PAGEREF _Toc482260192 \h </w:instrText>
            </w:r>
            <w:r w:rsidR="00625EC0">
              <w:rPr>
                <w:noProof/>
                <w:webHidden/>
              </w:rPr>
            </w:r>
            <w:r w:rsidR="00625EC0">
              <w:rPr>
                <w:noProof/>
                <w:webHidden/>
              </w:rPr>
              <w:fldChar w:fldCharType="separate"/>
            </w:r>
            <w:r w:rsidR="00625EC0">
              <w:rPr>
                <w:noProof/>
                <w:webHidden/>
              </w:rPr>
              <w:t>3</w:t>
            </w:r>
            <w:r w:rsidR="00625EC0">
              <w:rPr>
                <w:noProof/>
                <w:webHidden/>
              </w:rPr>
              <w:fldChar w:fldCharType="end"/>
            </w:r>
          </w:hyperlink>
        </w:p>
        <w:p w14:paraId="2581ACA5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3" w:history="1">
            <w:r w:rsidRPr="002E409A">
              <w:rPr>
                <w:rStyle w:val="a9"/>
                <w:noProof/>
              </w:rPr>
              <w:t>Аннотация на английском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908CF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4" w:history="1">
            <w:r w:rsidRPr="002E409A">
              <w:rPr>
                <w:rStyle w:val="a9"/>
                <w:noProof/>
              </w:rPr>
              <w:t>Список ключевых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E95C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5" w:history="1">
            <w:r w:rsidRPr="002E409A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2126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6" w:history="1">
            <w:r w:rsidRPr="002E409A">
              <w:rPr>
                <w:rStyle w:val="a9"/>
                <w:noProof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08784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7" w:history="1">
            <w:r w:rsidRPr="002E409A">
              <w:rPr>
                <w:rStyle w:val="a9"/>
                <w:noProof/>
              </w:rPr>
              <w:t>Глава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BD58D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8" w:history="1">
            <w:r w:rsidRPr="002E409A">
              <w:rPr>
                <w:rStyle w:val="a9"/>
                <w:noProof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C7323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199" w:history="1">
            <w:r w:rsidRPr="002E409A">
              <w:rPr>
                <w:rStyle w:val="a9"/>
                <w:noProof/>
              </w:rPr>
              <w:t>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FBA6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200" w:history="1">
            <w:r w:rsidRPr="002E409A">
              <w:rPr>
                <w:rStyle w:val="a9"/>
                <w:noProof/>
              </w:rPr>
              <w:t>Нейросетевая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0BC2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201" w:history="1">
            <w:r w:rsidRPr="002E409A">
              <w:rPr>
                <w:rStyle w:val="a9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8065E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202" w:history="1">
            <w:r w:rsidRPr="002E409A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90569" w14:textId="77777777" w:rsidR="00625EC0" w:rsidRDefault="00625EC0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82260203" w:history="1">
            <w:r w:rsidRPr="002E409A">
              <w:rPr>
                <w:rStyle w:val="a9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_Toc482260203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776F5" w14:textId="7AA24D54" w:rsidR="00113396" w:rsidRDefault="00113396">
          <w:r>
            <w:rPr>
              <w:b/>
              <w:bCs/>
              <w:noProof/>
            </w:rPr>
            <w:fldChar w:fldCharType="end"/>
          </w:r>
        </w:p>
      </w:sdtContent>
    </w:sdt>
    <w:p w14:paraId="059B9F6D" w14:textId="77777777" w:rsidR="007B2D3D" w:rsidRDefault="007B2D3D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0A56EC6" w14:textId="77777777" w:rsidR="000B7807" w:rsidRDefault="000B7807" w:rsidP="000B7807">
      <w:pPr>
        <w:pStyle w:val="1"/>
      </w:pPr>
      <w:bookmarkStart w:id="0" w:name="_Toc482260192"/>
      <w:r>
        <w:lastRenderedPageBreak/>
        <w:t>Аннотация на русском</w:t>
      </w:r>
      <w:bookmarkEnd w:id="0"/>
    </w:p>
    <w:p w14:paraId="57D9D322" w14:textId="78E0276F" w:rsidR="003E0499" w:rsidRPr="00C22057" w:rsidRDefault="00625EC0" w:rsidP="003E0499">
      <w:pPr>
        <w:spacing w:after="4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работе представлена</w:t>
      </w:r>
      <w:r w:rsidRPr="00C22057">
        <w:rPr>
          <w:rFonts w:ascii="Times New Roman" w:hAnsi="Times New Roman" w:cs="Times New Roman"/>
        </w:rPr>
        <w:t xml:space="preserve"> модель обуч</w:t>
      </w:r>
      <w:r>
        <w:rPr>
          <w:rFonts w:ascii="Times New Roman" w:hAnsi="Times New Roman" w:cs="Times New Roman"/>
        </w:rPr>
        <w:t>ения с подкреплением, использующая модифицированную нейросетевую архитектуру</w:t>
      </w:r>
      <w:r w:rsidRPr="00C22057">
        <w:rPr>
          <w:rFonts w:ascii="Times New Roman" w:hAnsi="Times New Roman" w:cs="Times New Roman"/>
        </w:rPr>
        <w:t xml:space="preserve"> с пространственн</w:t>
      </w:r>
      <w:r>
        <w:rPr>
          <w:rFonts w:ascii="Times New Roman" w:hAnsi="Times New Roman" w:cs="Times New Roman"/>
        </w:rPr>
        <w:t>о-временн</w:t>
      </w:r>
      <w:r w:rsidRPr="00C22057">
        <w:rPr>
          <w:rFonts w:ascii="Times New Roman" w:hAnsi="Times New Roman" w:cs="Times New Roman"/>
        </w:rPr>
        <w:t>ыми связями, также</w:t>
      </w:r>
      <w:r>
        <w:rPr>
          <w:rFonts w:ascii="Times New Roman" w:hAnsi="Times New Roman" w:cs="Times New Roman"/>
        </w:rPr>
        <w:t xml:space="preserve"> известную как </w:t>
      </w:r>
      <w:r w:rsidRPr="00C22057">
        <w:rPr>
          <w:rFonts w:ascii="Times New Roman" w:hAnsi="Times New Roman" w:cs="Times New Roman"/>
          <w:lang w:val="en-US"/>
        </w:rPr>
        <w:t>Temporal</w:t>
      </w:r>
      <w:r w:rsidRPr="00C62772">
        <w:rPr>
          <w:rFonts w:ascii="Times New Roman" w:hAnsi="Times New Roman" w:cs="Times New Roman"/>
        </w:rPr>
        <w:t xml:space="preserve"> </w:t>
      </w:r>
      <w:r w:rsidRPr="00C22057">
        <w:rPr>
          <w:rFonts w:ascii="Times New Roman" w:hAnsi="Times New Roman" w:cs="Times New Roman"/>
          <w:lang w:val="en-US"/>
        </w:rPr>
        <w:t>Hebbian</w:t>
      </w:r>
      <w:r w:rsidRPr="00C62772">
        <w:rPr>
          <w:rFonts w:ascii="Times New Roman" w:hAnsi="Times New Roman" w:cs="Times New Roman"/>
        </w:rPr>
        <w:t xml:space="preserve"> </w:t>
      </w:r>
      <w:r w:rsidRPr="00C22057">
        <w:rPr>
          <w:rFonts w:ascii="Times New Roman" w:hAnsi="Times New Roman" w:cs="Times New Roman"/>
          <w:lang w:val="en-US"/>
        </w:rPr>
        <w:t>Self</w:t>
      </w:r>
      <w:r w:rsidRPr="00C6277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Orga</w:t>
      </w:r>
      <w:r w:rsidRPr="00C22057">
        <w:rPr>
          <w:rFonts w:ascii="Times New Roman" w:hAnsi="Times New Roman" w:cs="Times New Roman"/>
          <w:lang w:val="en-US"/>
        </w:rPr>
        <w:t>nizing</w:t>
      </w:r>
      <w:r w:rsidRPr="00C62772">
        <w:rPr>
          <w:rFonts w:ascii="Times New Roman" w:hAnsi="Times New Roman" w:cs="Times New Roman"/>
        </w:rPr>
        <w:t xml:space="preserve"> </w:t>
      </w:r>
      <w:r w:rsidRPr="00C22057">
        <w:rPr>
          <w:rFonts w:ascii="Times New Roman" w:hAnsi="Times New Roman" w:cs="Times New Roman"/>
          <w:lang w:val="en-US"/>
        </w:rPr>
        <w:t>Map</w:t>
      </w:r>
      <w:r w:rsidRPr="00C62772">
        <w:rPr>
          <w:rFonts w:ascii="Times New Roman" w:hAnsi="Times New Roman" w:cs="Times New Roman"/>
        </w:rPr>
        <w:t xml:space="preserve"> (</w:t>
      </w:r>
      <w:r w:rsidRPr="00C22057">
        <w:rPr>
          <w:rFonts w:ascii="Times New Roman" w:hAnsi="Times New Roman" w:cs="Times New Roman"/>
          <w:lang w:val="en-US"/>
        </w:rPr>
        <w:t>THSOM</w:t>
      </w:r>
      <w:r w:rsidRPr="00C62772">
        <w:rPr>
          <w:rFonts w:ascii="Times New Roman" w:hAnsi="Times New Roman" w:cs="Times New Roman"/>
        </w:rPr>
        <w:t>).</w:t>
      </w:r>
      <w:r w:rsidR="00D841F2">
        <w:rPr>
          <w:rFonts w:ascii="Times New Roman" w:hAnsi="Times New Roman" w:cs="Times New Roman"/>
        </w:rPr>
        <w:t xml:space="preserve"> </w:t>
      </w:r>
      <w:r w:rsidR="00124130">
        <w:rPr>
          <w:rFonts w:ascii="Times New Roman" w:hAnsi="Times New Roman" w:cs="Times New Roman"/>
        </w:rPr>
        <w:t>Мы утверждаем, что такие кла</w:t>
      </w:r>
      <w:r w:rsidR="0017632F">
        <w:rPr>
          <w:rFonts w:ascii="Times New Roman" w:hAnsi="Times New Roman" w:cs="Times New Roman"/>
        </w:rPr>
        <w:t>ссы сред как лабиринты могут быть подвержены кластеризации состояний, что позволяет использовать сравнительно небольшие нейронные сети, в следствие чего время обучения и вычислительных затрат может быть значимо снижено. Был п</w:t>
      </w:r>
      <w:r>
        <w:rPr>
          <w:rFonts w:ascii="Times New Roman" w:hAnsi="Times New Roman" w:cs="Times New Roman"/>
        </w:rPr>
        <w:t>роведен</w:t>
      </w:r>
      <w:r w:rsidRPr="00C22057">
        <w:rPr>
          <w:rFonts w:ascii="Times New Roman" w:hAnsi="Times New Roman" w:cs="Times New Roman"/>
        </w:rPr>
        <w:t xml:space="preserve"> ряд </w:t>
      </w:r>
      <w:r>
        <w:rPr>
          <w:rFonts w:ascii="Times New Roman" w:hAnsi="Times New Roman" w:cs="Times New Roman"/>
        </w:rPr>
        <w:t xml:space="preserve">экспериментов с данной моделью </w:t>
      </w:r>
      <w:r w:rsidRPr="00C22057">
        <w:rPr>
          <w:rFonts w:ascii="Times New Roman" w:hAnsi="Times New Roman" w:cs="Times New Roman"/>
        </w:rPr>
        <w:t>на зада</w:t>
      </w:r>
      <w:r w:rsidR="0017632F">
        <w:rPr>
          <w:rFonts w:ascii="Times New Roman" w:hAnsi="Times New Roman" w:cs="Times New Roman"/>
        </w:rPr>
        <w:t>че нахождения путей в лабиринтах различной сложности</w:t>
      </w:r>
      <w:r>
        <w:rPr>
          <w:rFonts w:ascii="Times New Roman" w:hAnsi="Times New Roman" w:cs="Times New Roman"/>
        </w:rPr>
        <w:t>.</w:t>
      </w:r>
      <w:r w:rsidR="0017632F">
        <w:rPr>
          <w:rFonts w:ascii="Times New Roman" w:hAnsi="Times New Roman" w:cs="Times New Roman"/>
        </w:rPr>
        <w:t xml:space="preserve"> В большинстве случаев м</w:t>
      </w:r>
      <w:r>
        <w:rPr>
          <w:rFonts w:ascii="Times New Roman" w:hAnsi="Times New Roman" w:cs="Times New Roman"/>
        </w:rPr>
        <w:t>одель показала устойчивое обучение, строя путь, близкий к оптимальному</w:t>
      </w:r>
      <w:r w:rsidR="0017632F">
        <w:rPr>
          <w:rFonts w:ascii="Times New Roman" w:hAnsi="Times New Roman" w:cs="Times New Roman"/>
        </w:rPr>
        <w:t xml:space="preserve">. </w:t>
      </w:r>
      <w:r w:rsidR="004929C5">
        <w:rPr>
          <w:rFonts w:ascii="Times New Roman" w:hAnsi="Times New Roman" w:cs="Times New Roman"/>
        </w:rPr>
        <w:t xml:space="preserve">Мы подробно рассматриваем как и какие параметры модели влияют на скорость и сходимость процесса обучения агента, а также на время прохождения лабиринта. </w:t>
      </w:r>
      <w:r w:rsidR="003E0499">
        <w:rPr>
          <w:rFonts w:ascii="Times New Roman" w:hAnsi="Times New Roman" w:cs="Times New Roman"/>
        </w:rPr>
        <w:t>В Главе 3 также приведена критическая составляющая модели, рассмотрены некоторые нестандартные для агента ситуации и даны рекомендации по их преодолению. В общем и целом по полученным результатам можно судить о том, что рассмотренный в этой работе эксперимент прошел успешно и нам удалось разработать применимый в реальных условиях алгоритм поведения агента.</w:t>
      </w:r>
    </w:p>
    <w:p w14:paraId="47ABF4E2" w14:textId="77777777" w:rsidR="00625EC0" w:rsidRPr="00625EC0" w:rsidRDefault="00625EC0" w:rsidP="00625EC0"/>
    <w:p w14:paraId="23DC0577" w14:textId="35976C7C" w:rsidR="000B7807" w:rsidRDefault="000B7807" w:rsidP="000B7807">
      <w:pPr>
        <w:pStyle w:val="1"/>
      </w:pPr>
      <w:r>
        <w:br w:type="page"/>
      </w:r>
    </w:p>
    <w:p w14:paraId="6B33B48F" w14:textId="77777777" w:rsidR="00625EC0" w:rsidRDefault="00625EC0" w:rsidP="00625EC0">
      <w:pPr>
        <w:pStyle w:val="1"/>
      </w:pPr>
      <w:bookmarkStart w:id="1" w:name="_Toc482260193"/>
      <w:r>
        <w:lastRenderedPageBreak/>
        <w:t>Аннотация на английском</w:t>
      </w:r>
      <w:bookmarkEnd w:id="1"/>
    </w:p>
    <w:p w14:paraId="4A55B4F3" w14:textId="11B1CD7A" w:rsidR="003E0499" w:rsidRPr="003D01A4" w:rsidRDefault="006A4912" w:rsidP="003E0499">
      <w:pPr>
        <w:rPr>
          <w:lang w:val="en-US"/>
        </w:rPr>
      </w:pPr>
      <w:r>
        <w:rPr>
          <w:lang w:val="en-US"/>
        </w:rPr>
        <w:t>The paper reviews a Reinforcement Learning model, which uses a modified neural network architecture</w:t>
      </w:r>
      <w:r w:rsidR="00F60B9D">
        <w:rPr>
          <w:lang w:val="en-US"/>
        </w:rPr>
        <w:t xml:space="preserve"> with spatio-temporal weights also well-known as </w:t>
      </w:r>
      <w:r w:rsidR="00F60B9D" w:rsidRPr="00C22057">
        <w:rPr>
          <w:rFonts w:ascii="Times New Roman" w:hAnsi="Times New Roman" w:cs="Times New Roman"/>
          <w:lang w:val="en-US"/>
        </w:rPr>
        <w:t>Temporal</w:t>
      </w:r>
      <w:r w:rsidR="00F60B9D" w:rsidRPr="00C62772">
        <w:rPr>
          <w:rFonts w:ascii="Times New Roman" w:hAnsi="Times New Roman" w:cs="Times New Roman"/>
        </w:rPr>
        <w:t xml:space="preserve"> </w:t>
      </w:r>
      <w:r w:rsidR="00F60B9D" w:rsidRPr="00C22057">
        <w:rPr>
          <w:rFonts w:ascii="Times New Roman" w:hAnsi="Times New Roman" w:cs="Times New Roman"/>
          <w:lang w:val="en-US"/>
        </w:rPr>
        <w:t>Hebbian</w:t>
      </w:r>
      <w:r w:rsidR="00F60B9D" w:rsidRPr="00C62772">
        <w:rPr>
          <w:rFonts w:ascii="Times New Roman" w:hAnsi="Times New Roman" w:cs="Times New Roman"/>
        </w:rPr>
        <w:t xml:space="preserve"> </w:t>
      </w:r>
      <w:r w:rsidR="00F60B9D" w:rsidRPr="00C22057">
        <w:rPr>
          <w:rFonts w:ascii="Times New Roman" w:hAnsi="Times New Roman" w:cs="Times New Roman"/>
          <w:lang w:val="en-US"/>
        </w:rPr>
        <w:t>Self</w:t>
      </w:r>
      <w:r w:rsidR="00F60B9D" w:rsidRPr="00C62772">
        <w:rPr>
          <w:rFonts w:ascii="Times New Roman" w:hAnsi="Times New Roman" w:cs="Times New Roman"/>
        </w:rPr>
        <w:t>-</w:t>
      </w:r>
      <w:r w:rsidR="00F60B9D">
        <w:rPr>
          <w:rFonts w:ascii="Times New Roman" w:hAnsi="Times New Roman" w:cs="Times New Roman"/>
          <w:lang w:val="en-US"/>
        </w:rPr>
        <w:t>Orga</w:t>
      </w:r>
      <w:r w:rsidR="00F60B9D" w:rsidRPr="00C22057">
        <w:rPr>
          <w:rFonts w:ascii="Times New Roman" w:hAnsi="Times New Roman" w:cs="Times New Roman"/>
          <w:lang w:val="en-US"/>
        </w:rPr>
        <w:t>nizing</w:t>
      </w:r>
      <w:r w:rsidR="00F60B9D" w:rsidRPr="00C62772">
        <w:rPr>
          <w:rFonts w:ascii="Times New Roman" w:hAnsi="Times New Roman" w:cs="Times New Roman"/>
        </w:rPr>
        <w:t xml:space="preserve"> </w:t>
      </w:r>
      <w:r w:rsidR="00F60B9D" w:rsidRPr="00C22057">
        <w:rPr>
          <w:rFonts w:ascii="Times New Roman" w:hAnsi="Times New Roman" w:cs="Times New Roman"/>
          <w:lang w:val="en-US"/>
        </w:rPr>
        <w:t>Map</w:t>
      </w:r>
      <w:r w:rsidR="00F60B9D" w:rsidRPr="00C62772">
        <w:rPr>
          <w:rFonts w:ascii="Times New Roman" w:hAnsi="Times New Roman" w:cs="Times New Roman"/>
        </w:rPr>
        <w:t xml:space="preserve"> (</w:t>
      </w:r>
      <w:r w:rsidR="00F60B9D" w:rsidRPr="00C22057">
        <w:rPr>
          <w:rFonts w:ascii="Times New Roman" w:hAnsi="Times New Roman" w:cs="Times New Roman"/>
          <w:lang w:val="en-US"/>
        </w:rPr>
        <w:t>THSOM</w:t>
      </w:r>
      <w:r w:rsidR="00F60B9D" w:rsidRPr="00C62772">
        <w:rPr>
          <w:rFonts w:ascii="Times New Roman" w:hAnsi="Times New Roman" w:cs="Times New Roman"/>
        </w:rPr>
        <w:t>).</w:t>
      </w:r>
      <w:r w:rsidR="00F60B9D">
        <w:rPr>
          <w:rFonts w:ascii="Times New Roman" w:hAnsi="Times New Roman" w:cs="Times New Roman"/>
        </w:rPr>
        <w:t xml:space="preserve"> </w:t>
      </w:r>
      <w:r w:rsidR="0003672A">
        <w:rPr>
          <w:rFonts w:ascii="Times New Roman" w:hAnsi="Times New Roman" w:cs="Times New Roman"/>
          <w:lang w:val="en-US"/>
        </w:rPr>
        <w:t xml:space="preserve">We claim that the states clustering can be successfully applied to </w:t>
      </w:r>
      <w:r w:rsidR="00F60B9D">
        <w:rPr>
          <w:rFonts w:ascii="Times New Roman" w:hAnsi="Times New Roman" w:cs="Times New Roman"/>
          <w:lang w:val="en-US"/>
        </w:rPr>
        <w:t>such</w:t>
      </w:r>
      <w:r w:rsidR="0003672A">
        <w:rPr>
          <w:rFonts w:ascii="Times New Roman" w:hAnsi="Times New Roman" w:cs="Times New Roman"/>
          <w:lang w:val="en-US"/>
        </w:rPr>
        <w:t xml:space="preserve"> kind</w:t>
      </w:r>
      <w:r w:rsidR="00F60B9D">
        <w:rPr>
          <w:rFonts w:ascii="Times New Roman" w:hAnsi="Times New Roman" w:cs="Times New Roman"/>
          <w:lang w:val="en-US"/>
        </w:rPr>
        <w:t xml:space="preserve"> of environment as maze</w:t>
      </w:r>
      <w:r w:rsidR="0003672A">
        <w:rPr>
          <w:lang w:val="en-US"/>
        </w:rPr>
        <w:t>s what leads to using of r</w:t>
      </w:r>
      <w:r w:rsidR="0003672A" w:rsidRPr="0003672A">
        <w:rPr>
          <w:lang w:val="en-US"/>
        </w:rPr>
        <w:t>elatively small neural networks, as a result of which the learning time and computational costs can be significantly reduced</w:t>
      </w:r>
      <w:r w:rsidR="0003672A">
        <w:rPr>
          <w:lang w:val="en-US"/>
        </w:rPr>
        <w:t xml:space="preserve">. We conducted many experiments where we were trying the model with the solving labyrinths of different complexity. In the most cases the </w:t>
      </w:r>
      <w:r w:rsidR="003D01A4">
        <w:rPr>
          <w:lang w:val="en-US"/>
        </w:rPr>
        <w:t xml:space="preserve">model demonstrated sustainable learning, building close to optimal path. In this work we are considering in details how different parameters of the algorithm </w:t>
      </w:r>
      <w:r w:rsidR="003D01A4" w:rsidRPr="003D01A4">
        <w:rPr>
          <w:lang w:val="en-US"/>
        </w:rPr>
        <w:t>affect the speed and convergence of the agent's learning process, as well</w:t>
      </w:r>
      <w:r w:rsidR="003D01A4">
        <w:rPr>
          <w:lang w:val="en-US"/>
        </w:rPr>
        <w:t xml:space="preserve"> as the time of maze solving. At the chapter 3 we provide a critics of the model, consider some non-trivial for an agent cases and g</w:t>
      </w:r>
      <w:r w:rsidR="003D01A4" w:rsidRPr="003D01A4">
        <w:rPr>
          <w:lang w:val="en-US"/>
        </w:rPr>
        <w:t>ive ad</w:t>
      </w:r>
      <w:r w:rsidR="003D01A4">
        <w:rPr>
          <w:lang w:val="en-US"/>
        </w:rPr>
        <w:t>vice on how to overcome them. Overall</w:t>
      </w:r>
      <w:r w:rsidR="003D01A4" w:rsidRPr="003D01A4">
        <w:rPr>
          <w:lang w:val="en-US"/>
        </w:rPr>
        <w:t xml:space="preserve">, based on the </w:t>
      </w:r>
      <w:r w:rsidR="003D01A4">
        <w:rPr>
          <w:lang w:val="en-US"/>
        </w:rPr>
        <w:t>obtained results</w:t>
      </w:r>
      <w:r w:rsidR="003D01A4" w:rsidRPr="003D01A4">
        <w:rPr>
          <w:lang w:val="en-US"/>
        </w:rPr>
        <w:t>, it can be judged that the experiment considered in this work was successful and we succeeded in developing an algorithm of the agent's behavior that is applicable in real conditions.</w:t>
      </w:r>
    </w:p>
    <w:p w14:paraId="54E52C9E" w14:textId="39A2CAE2" w:rsidR="000B7807" w:rsidRDefault="000B7807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1513E79" w14:textId="77777777" w:rsidR="00625EC0" w:rsidRDefault="00625EC0" w:rsidP="00625EC0">
      <w:pPr>
        <w:pStyle w:val="1"/>
      </w:pPr>
      <w:bookmarkStart w:id="2" w:name="_Toc482260194"/>
      <w:r>
        <w:lastRenderedPageBreak/>
        <w:t>Список ключевых слов</w:t>
      </w:r>
      <w:bookmarkEnd w:id="2"/>
    </w:p>
    <w:p w14:paraId="567237E0" w14:textId="672FD1DA" w:rsidR="000B2CB8" w:rsidRDefault="000B2CB8" w:rsidP="000B2CB8">
      <w:pPr>
        <w:rPr>
          <w:lang w:val="en-US"/>
        </w:rPr>
      </w:pPr>
      <w:r>
        <w:rPr>
          <w:lang w:val="en-US"/>
        </w:rPr>
        <w:t>Neural network, Machine Learning, Self-Organizing Map, Robotics, Learning with Reinforcement.</w:t>
      </w:r>
    </w:p>
    <w:p w14:paraId="7E8308E8" w14:textId="77777777" w:rsidR="004843F6" w:rsidRPr="000B2CB8" w:rsidRDefault="004843F6" w:rsidP="000B2CB8">
      <w:pPr>
        <w:rPr>
          <w:lang w:val="en-US"/>
        </w:rPr>
      </w:pPr>
      <w:bookmarkStart w:id="3" w:name="_GoBack"/>
      <w:bookmarkEnd w:id="3"/>
    </w:p>
    <w:p w14:paraId="1142F8D8" w14:textId="34D69727" w:rsidR="00625EC0" w:rsidRDefault="00625EC0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59EB8A1E" w14:textId="4BCA6EED" w:rsidR="00080655" w:rsidRPr="00C22057" w:rsidRDefault="00D253BC" w:rsidP="00C22057">
      <w:pPr>
        <w:pStyle w:val="1"/>
        <w:spacing w:after="40"/>
        <w:rPr>
          <w:rFonts w:ascii="Times New Roman" w:hAnsi="Times New Roman" w:cs="Times New Roman"/>
        </w:rPr>
      </w:pPr>
      <w:bookmarkStart w:id="4" w:name="_Toc482260195"/>
      <w:r w:rsidRPr="00C22057">
        <w:rPr>
          <w:rFonts w:ascii="Times New Roman" w:hAnsi="Times New Roman" w:cs="Times New Roman"/>
        </w:rPr>
        <w:lastRenderedPageBreak/>
        <w:t>Введение</w:t>
      </w:r>
      <w:bookmarkEnd w:id="4"/>
    </w:p>
    <w:p w14:paraId="3C1E8AB3" w14:textId="69F0EEEA" w:rsidR="00080655" w:rsidRPr="00C22057" w:rsidRDefault="009A64BD" w:rsidP="00C22057">
      <w:pPr>
        <w:spacing w:after="4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настоящее время задача </w:t>
      </w:r>
      <w:r w:rsidR="00044C1F">
        <w:rPr>
          <w:rFonts w:ascii="Times New Roman" w:hAnsi="Times New Roman" w:cs="Times New Roman"/>
        </w:rPr>
        <w:t>повышения уровня автоно</w:t>
      </w:r>
      <w:r>
        <w:rPr>
          <w:rFonts w:ascii="Times New Roman" w:hAnsi="Times New Roman" w:cs="Times New Roman"/>
        </w:rPr>
        <w:t>м</w:t>
      </w:r>
      <w:r w:rsidR="00044C1F">
        <w:rPr>
          <w:rFonts w:ascii="Times New Roman" w:hAnsi="Times New Roman" w:cs="Times New Roman"/>
        </w:rPr>
        <w:t>но</w:t>
      </w:r>
      <w:r>
        <w:rPr>
          <w:rFonts w:ascii="Times New Roman" w:hAnsi="Times New Roman" w:cs="Times New Roman"/>
        </w:rPr>
        <w:t>с</w:t>
      </w:r>
      <w:r w:rsidR="00044C1F">
        <w:rPr>
          <w:rFonts w:ascii="Times New Roman" w:hAnsi="Times New Roman" w:cs="Times New Roman"/>
        </w:rPr>
        <w:t>ти</w:t>
      </w:r>
      <w:r>
        <w:rPr>
          <w:rFonts w:ascii="Times New Roman" w:hAnsi="Times New Roman" w:cs="Times New Roman"/>
        </w:rPr>
        <w:t xml:space="preserve"> робототехнических систем за счет интеграции в их системы управления расширенных подсистем представления знании и обучения, становится важным направлением в искусственном интеллекте и в когнитивных архитектурах </w:t>
      </w:r>
      <w:r w:rsidRPr="009A64BD">
        <w:rPr>
          <w:rFonts w:ascii="Times New Roman" w:hAnsi="Times New Roman" w:cs="Times New Roman"/>
        </w:rPr>
        <w:t>[</w:t>
      </w:r>
      <w:r w:rsidR="00C224CD">
        <w:rPr>
          <w:rFonts w:ascii="Times New Roman" w:hAnsi="Times New Roman" w:cs="Times New Roman"/>
        </w:rPr>
        <w:t>6</w:t>
      </w:r>
      <w:r w:rsidR="00C224CD" w:rsidRPr="00C224CD">
        <w:rPr>
          <w:rFonts w:ascii="Times New Roman" w:hAnsi="Times New Roman" w:cs="Times New Roman"/>
        </w:rPr>
        <w:t>-8</w:t>
      </w:r>
      <w:r w:rsidRPr="009A64BD">
        <w:rPr>
          <w:rFonts w:ascii="Times New Roman" w:hAnsi="Times New Roman" w:cs="Times New Roman"/>
        </w:rPr>
        <w:t xml:space="preserve">]. </w:t>
      </w:r>
      <w:r w:rsidR="008C110A">
        <w:rPr>
          <w:rFonts w:ascii="Times New Roman" w:hAnsi="Times New Roman" w:cs="Times New Roman"/>
        </w:rPr>
        <w:t>Глубокое обучение с подкреплением продемонстрировало впечатляющие результаты на так называемых «сырых данных», т.е. необработанных изображ</w:t>
      </w:r>
      <w:r w:rsidR="006C632B">
        <w:rPr>
          <w:rFonts w:ascii="Times New Roman" w:hAnsi="Times New Roman" w:cs="Times New Roman"/>
        </w:rPr>
        <w:t>ениях</w:t>
      </w:r>
      <w:r w:rsidR="008C110A">
        <w:rPr>
          <w:rFonts w:ascii="Times New Roman" w:hAnsi="Times New Roman" w:cs="Times New Roman"/>
        </w:rPr>
        <w:t xml:space="preserve">, получаемых с сенсоров обучающейся системы </w:t>
      </w:r>
      <w:r w:rsidR="00A769E9" w:rsidRPr="00C62772">
        <w:rPr>
          <w:rFonts w:ascii="Times New Roman" w:hAnsi="Times New Roman" w:cs="Times New Roman"/>
        </w:rPr>
        <w:t>[1]</w:t>
      </w:r>
      <w:r w:rsidR="008C110A">
        <w:rPr>
          <w:rFonts w:ascii="Times New Roman" w:hAnsi="Times New Roman" w:cs="Times New Roman"/>
        </w:rPr>
        <w:t xml:space="preserve">. В настоящее время системы, разрабатываемые для простых экспериментов </w:t>
      </w:r>
      <w:r w:rsidR="006C632B">
        <w:rPr>
          <w:rFonts w:ascii="Times New Roman" w:hAnsi="Times New Roman" w:cs="Times New Roman"/>
        </w:rPr>
        <w:t>в игровых симуляционных</w:t>
      </w:r>
      <w:r w:rsidR="008C110A">
        <w:rPr>
          <w:rFonts w:ascii="Times New Roman" w:hAnsi="Times New Roman" w:cs="Times New Roman"/>
        </w:rPr>
        <w:t xml:space="preserve"> сред</w:t>
      </w:r>
      <w:r w:rsidR="006C632B">
        <w:rPr>
          <w:rFonts w:ascii="Times New Roman" w:hAnsi="Times New Roman" w:cs="Times New Roman"/>
        </w:rPr>
        <w:t>ах</w:t>
      </w:r>
      <w:r w:rsidR="008C110A">
        <w:rPr>
          <w:rFonts w:ascii="Times New Roman" w:hAnsi="Times New Roman" w:cs="Times New Roman"/>
        </w:rPr>
        <w:t xml:space="preserve">, начинают применяться в реальных робототехнических задачах </w:t>
      </w:r>
      <w:r w:rsidR="008C110A" w:rsidRPr="008C110A">
        <w:rPr>
          <w:rFonts w:ascii="Times New Roman" w:hAnsi="Times New Roman" w:cs="Times New Roman"/>
        </w:rPr>
        <w:t>[3</w:t>
      </w:r>
      <w:r w:rsidR="006C632B">
        <w:rPr>
          <w:rFonts w:ascii="Times New Roman" w:hAnsi="Times New Roman" w:cs="Times New Roman"/>
        </w:rPr>
        <w:t>,4</w:t>
      </w:r>
      <w:r w:rsidR="008C110A" w:rsidRPr="008C110A">
        <w:rPr>
          <w:rFonts w:ascii="Times New Roman" w:hAnsi="Times New Roman" w:cs="Times New Roman"/>
        </w:rPr>
        <w:t>]</w:t>
      </w:r>
      <w:r w:rsidR="00A769E9" w:rsidRPr="00C62772">
        <w:rPr>
          <w:rFonts w:ascii="Times New Roman" w:hAnsi="Times New Roman" w:cs="Times New Roman"/>
        </w:rPr>
        <w:t xml:space="preserve">. Идея использования в качестве обучающих данных </w:t>
      </w:r>
      <w:r w:rsidR="006C632B">
        <w:rPr>
          <w:rFonts w:ascii="Times New Roman" w:hAnsi="Times New Roman" w:cs="Times New Roman"/>
        </w:rPr>
        <w:t>информ</w:t>
      </w:r>
      <w:r w:rsidR="008C110A">
        <w:rPr>
          <w:rFonts w:ascii="Times New Roman" w:hAnsi="Times New Roman" w:cs="Times New Roman"/>
        </w:rPr>
        <w:t>ацию, получаемую с таких сенсоров</w:t>
      </w:r>
      <w:r w:rsidR="00A769E9" w:rsidRPr="00C62772">
        <w:rPr>
          <w:rFonts w:ascii="Times New Roman" w:hAnsi="Times New Roman" w:cs="Times New Roman"/>
        </w:rPr>
        <w:t>, как зр</w:t>
      </w:r>
      <w:r w:rsidR="006C632B">
        <w:rPr>
          <w:rFonts w:ascii="Times New Roman" w:hAnsi="Times New Roman" w:cs="Times New Roman"/>
        </w:rPr>
        <w:t>ительные</w:t>
      </w:r>
      <w:r w:rsidR="00A769E9" w:rsidRPr="00C62772">
        <w:rPr>
          <w:rFonts w:ascii="Times New Roman" w:hAnsi="Times New Roman" w:cs="Times New Roman"/>
        </w:rPr>
        <w:t xml:space="preserve"> и </w:t>
      </w:r>
      <w:r w:rsidR="006C632B">
        <w:rPr>
          <w:rFonts w:ascii="Times New Roman" w:hAnsi="Times New Roman" w:cs="Times New Roman"/>
        </w:rPr>
        <w:t>звуковые,</w:t>
      </w:r>
      <w:r w:rsidR="00A769E9" w:rsidRPr="00C62772">
        <w:rPr>
          <w:rFonts w:ascii="Times New Roman" w:hAnsi="Times New Roman" w:cs="Times New Roman"/>
        </w:rPr>
        <w:t xml:space="preserve"> дает возможно</w:t>
      </w:r>
      <w:r w:rsidR="0022148D" w:rsidRPr="00C62772">
        <w:rPr>
          <w:rFonts w:ascii="Times New Roman" w:hAnsi="Times New Roman" w:cs="Times New Roman"/>
        </w:rPr>
        <w:t xml:space="preserve">сть </w:t>
      </w:r>
      <w:r w:rsidR="006C632B">
        <w:rPr>
          <w:rFonts w:ascii="Times New Roman" w:hAnsi="Times New Roman" w:cs="Times New Roman"/>
        </w:rPr>
        <w:t>построить представление среды</w:t>
      </w:r>
      <w:r w:rsidR="0022148D" w:rsidRPr="00C62772">
        <w:rPr>
          <w:rFonts w:ascii="Times New Roman" w:hAnsi="Times New Roman" w:cs="Times New Roman"/>
        </w:rPr>
        <w:t xml:space="preserve">, с которой взаимодействует агент. Интеграция нейронных сетей с традиционным </w:t>
      </w:r>
      <w:r w:rsidR="0022148D" w:rsidRPr="00C22057">
        <w:rPr>
          <w:rFonts w:ascii="Times New Roman" w:hAnsi="Times New Roman" w:cs="Times New Roman"/>
          <w:lang w:val="en-US"/>
        </w:rPr>
        <w:t>Q</w:t>
      </w:r>
      <w:r w:rsidR="0022148D" w:rsidRPr="00C62772">
        <w:rPr>
          <w:rFonts w:ascii="Times New Roman" w:hAnsi="Times New Roman" w:cs="Times New Roman"/>
        </w:rPr>
        <w:t>-</w:t>
      </w:r>
      <w:r w:rsidR="0022148D" w:rsidRPr="00C22057">
        <w:rPr>
          <w:rFonts w:ascii="Times New Roman" w:hAnsi="Times New Roman" w:cs="Times New Roman"/>
        </w:rPr>
        <w:t xml:space="preserve">обучением </w:t>
      </w:r>
      <w:r w:rsidR="006F07D9" w:rsidRPr="00C22057">
        <w:rPr>
          <w:rFonts w:ascii="Times New Roman" w:hAnsi="Times New Roman" w:cs="Times New Roman"/>
        </w:rPr>
        <w:t>позволяет</w:t>
      </w:r>
      <w:r w:rsidR="0022148D" w:rsidRPr="00C22057">
        <w:rPr>
          <w:rFonts w:ascii="Times New Roman" w:hAnsi="Times New Roman" w:cs="Times New Roman"/>
        </w:rPr>
        <w:t xml:space="preserve"> </w:t>
      </w:r>
      <w:r w:rsidR="006C632B">
        <w:rPr>
          <w:rFonts w:ascii="Times New Roman" w:hAnsi="Times New Roman" w:cs="Times New Roman"/>
        </w:rPr>
        <w:t xml:space="preserve">сопоставлять наблюдаемые состояния среды с получаемым от нее вознаграждением за те или иные действия. Автоматическая генерация признаков для более качественного описания состояний среды с помощью нейронных сетей позволяет применять </w:t>
      </w:r>
      <w:r w:rsidR="006C632B">
        <w:rPr>
          <w:rFonts w:ascii="Times New Roman" w:hAnsi="Times New Roman" w:cs="Times New Roman"/>
          <w:lang w:val="en-US"/>
        </w:rPr>
        <w:t>Q</w:t>
      </w:r>
      <w:r w:rsidR="006C632B" w:rsidRPr="006C632B">
        <w:rPr>
          <w:rFonts w:ascii="Times New Roman" w:hAnsi="Times New Roman" w:cs="Times New Roman"/>
        </w:rPr>
        <w:t>-</w:t>
      </w:r>
      <w:r w:rsidR="006C632B">
        <w:rPr>
          <w:rFonts w:ascii="Times New Roman" w:hAnsi="Times New Roman" w:cs="Times New Roman"/>
        </w:rPr>
        <w:t>обучение на реальных «сырых данных», получаемых с сенсоров [</w:t>
      </w:r>
      <w:r w:rsidR="006C632B" w:rsidRPr="006C632B">
        <w:rPr>
          <w:rFonts w:ascii="Times New Roman" w:hAnsi="Times New Roman" w:cs="Times New Roman"/>
        </w:rPr>
        <w:t>5</w:t>
      </w:r>
      <w:r w:rsidR="006C632B">
        <w:rPr>
          <w:rFonts w:ascii="Times New Roman" w:hAnsi="Times New Roman" w:cs="Times New Roman"/>
        </w:rPr>
        <w:t>]</w:t>
      </w:r>
      <w:r w:rsidR="006C632B" w:rsidRPr="006C632B">
        <w:rPr>
          <w:rFonts w:ascii="Times New Roman" w:hAnsi="Times New Roman" w:cs="Times New Roman"/>
        </w:rPr>
        <w:t>.</w:t>
      </w:r>
      <w:r w:rsidR="00764F89" w:rsidRPr="00C22057">
        <w:rPr>
          <w:rFonts w:ascii="Times New Roman" w:hAnsi="Times New Roman" w:cs="Times New Roman"/>
        </w:rPr>
        <w:t xml:space="preserve"> </w:t>
      </w:r>
    </w:p>
    <w:p w14:paraId="51DA2818" w14:textId="153D73F3" w:rsidR="006C632B" w:rsidRDefault="00764F89" w:rsidP="009A64BD">
      <w:pPr>
        <w:spacing w:after="40"/>
        <w:ind w:firstLine="708"/>
        <w:rPr>
          <w:rFonts w:ascii="Times New Roman" w:hAnsi="Times New Roman" w:cs="Times New Roman"/>
        </w:rPr>
      </w:pPr>
      <w:r w:rsidRPr="00C62772">
        <w:rPr>
          <w:rFonts w:ascii="Times New Roman" w:hAnsi="Times New Roman" w:cs="Times New Roman"/>
        </w:rPr>
        <w:t xml:space="preserve">В </w:t>
      </w:r>
      <w:r w:rsidR="00DE67DC">
        <w:rPr>
          <w:rFonts w:ascii="Times New Roman" w:hAnsi="Times New Roman" w:cs="Times New Roman"/>
        </w:rPr>
        <w:t>настоящей</w:t>
      </w:r>
      <w:r w:rsidRPr="00C62772">
        <w:rPr>
          <w:rFonts w:ascii="Times New Roman" w:hAnsi="Times New Roman" w:cs="Times New Roman"/>
        </w:rPr>
        <w:t xml:space="preserve"> работе представлена модель, комбинирующая </w:t>
      </w:r>
      <w:r w:rsidR="006C632B">
        <w:rPr>
          <w:rFonts w:ascii="Times New Roman" w:hAnsi="Times New Roman" w:cs="Times New Roman"/>
        </w:rPr>
        <w:t xml:space="preserve">одну из нейросетевых архитектур, базирующуюся на </w:t>
      </w:r>
      <w:r w:rsidR="006C632B">
        <w:rPr>
          <w:rFonts w:ascii="Times New Roman" w:hAnsi="Times New Roman" w:cs="Times New Roman"/>
          <w:lang w:val="en-US"/>
        </w:rPr>
        <w:t>THSOM</w:t>
      </w:r>
      <w:r w:rsidRPr="00C62772">
        <w:rPr>
          <w:rFonts w:ascii="Times New Roman" w:hAnsi="Times New Roman" w:cs="Times New Roman"/>
        </w:rPr>
        <w:t xml:space="preserve"> [2]</w:t>
      </w:r>
      <w:r w:rsidR="006C632B">
        <w:rPr>
          <w:rFonts w:ascii="Times New Roman" w:hAnsi="Times New Roman" w:cs="Times New Roman"/>
        </w:rPr>
        <w:t>,</w:t>
      </w:r>
      <w:r w:rsidRPr="00C22057">
        <w:rPr>
          <w:rFonts w:ascii="Times New Roman" w:hAnsi="Times New Roman" w:cs="Times New Roman"/>
        </w:rPr>
        <w:t xml:space="preserve"> с </w:t>
      </w:r>
      <w:r w:rsidRPr="00C22057">
        <w:rPr>
          <w:rFonts w:ascii="Times New Roman" w:hAnsi="Times New Roman" w:cs="Times New Roman"/>
          <w:lang w:val="en-US"/>
        </w:rPr>
        <w:t>Q</w:t>
      </w:r>
      <w:r w:rsidRPr="00C62772">
        <w:rPr>
          <w:rFonts w:ascii="Times New Roman" w:hAnsi="Times New Roman" w:cs="Times New Roman"/>
        </w:rPr>
        <w:t>-</w:t>
      </w:r>
      <w:r w:rsidRPr="00C22057">
        <w:rPr>
          <w:rFonts w:ascii="Times New Roman" w:hAnsi="Times New Roman" w:cs="Times New Roman"/>
        </w:rPr>
        <w:t>обучением</w:t>
      </w:r>
      <w:r w:rsidR="006C632B">
        <w:rPr>
          <w:rFonts w:ascii="Times New Roman" w:hAnsi="Times New Roman" w:cs="Times New Roman"/>
        </w:rPr>
        <w:t xml:space="preserve"> в задаче обучения построению пути на местности</w:t>
      </w:r>
      <w:r w:rsidRPr="00C22057">
        <w:rPr>
          <w:rFonts w:ascii="Times New Roman" w:hAnsi="Times New Roman" w:cs="Times New Roman"/>
        </w:rPr>
        <w:t xml:space="preserve">. </w:t>
      </w:r>
      <w:r w:rsidR="0086495F" w:rsidRPr="00C22057">
        <w:rPr>
          <w:rFonts w:ascii="Times New Roman" w:hAnsi="Times New Roman" w:cs="Times New Roman"/>
        </w:rPr>
        <w:t>Мотивацией послужила идея о том, что в целом все лабиринты</w:t>
      </w:r>
      <w:r w:rsidR="006C632B">
        <w:rPr>
          <w:rFonts w:ascii="Times New Roman" w:hAnsi="Times New Roman" w:cs="Times New Roman"/>
        </w:rPr>
        <w:t>, точнее их изображения,</w:t>
      </w:r>
      <w:r w:rsidR="0086495F" w:rsidRPr="00C22057">
        <w:rPr>
          <w:rFonts w:ascii="Times New Roman" w:hAnsi="Times New Roman" w:cs="Times New Roman"/>
        </w:rPr>
        <w:t xml:space="preserve"> состоят из </w:t>
      </w:r>
      <w:r w:rsidR="006C632B">
        <w:rPr>
          <w:rFonts w:ascii="Times New Roman" w:hAnsi="Times New Roman" w:cs="Times New Roman"/>
        </w:rPr>
        <w:t xml:space="preserve">некоторых </w:t>
      </w:r>
      <w:r w:rsidR="0086495F" w:rsidRPr="00C22057">
        <w:rPr>
          <w:rFonts w:ascii="Times New Roman" w:hAnsi="Times New Roman" w:cs="Times New Roman"/>
        </w:rPr>
        <w:t>паттернов (</w:t>
      </w:r>
      <w:r w:rsidR="00D62191">
        <w:rPr>
          <w:rFonts w:ascii="Times New Roman" w:hAnsi="Times New Roman" w:cs="Times New Roman"/>
        </w:rPr>
        <w:t>см. Р</w:t>
      </w:r>
      <w:r w:rsidR="0086495F" w:rsidRPr="00C22057">
        <w:rPr>
          <w:rFonts w:ascii="Times New Roman" w:hAnsi="Times New Roman" w:cs="Times New Roman"/>
        </w:rPr>
        <w:t xml:space="preserve">ис. 1), которые можно разделить на несколько категорий. Если бы агент понимал в каком </w:t>
      </w:r>
      <w:r w:rsidR="006C632B">
        <w:rPr>
          <w:rFonts w:ascii="Times New Roman" w:hAnsi="Times New Roman" w:cs="Times New Roman"/>
        </w:rPr>
        <w:t>состоянии среды он находится по наблюдаемому паттерну</w:t>
      </w:r>
      <w:r w:rsidR="0086495F" w:rsidRPr="00C22057">
        <w:rPr>
          <w:rFonts w:ascii="Times New Roman" w:hAnsi="Times New Roman" w:cs="Times New Roman"/>
        </w:rPr>
        <w:t xml:space="preserve">, то </w:t>
      </w:r>
      <w:r w:rsidR="006C632B">
        <w:rPr>
          <w:rFonts w:ascii="Times New Roman" w:hAnsi="Times New Roman" w:cs="Times New Roman"/>
        </w:rPr>
        <w:t xml:space="preserve">он </w:t>
      </w:r>
      <w:r w:rsidR="0086495F" w:rsidRPr="00C22057">
        <w:rPr>
          <w:rFonts w:ascii="Times New Roman" w:hAnsi="Times New Roman" w:cs="Times New Roman"/>
        </w:rPr>
        <w:t>мог бы определить наиболее подходящее для этого состояния действие. Так, например, в случае</w:t>
      </w:r>
      <w:r w:rsidR="00D62191">
        <w:rPr>
          <w:rFonts w:ascii="Times New Roman" w:hAnsi="Times New Roman" w:cs="Times New Roman"/>
        </w:rPr>
        <w:t>, изображенном на Рис. 2,</w:t>
      </w:r>
      <w:r w:rsidR="0086495F" w:rsidRPr="00C22057">
        <w:rPr>
          <w:rFonts w:ascii="Times New Roman" w:hAnsi="Times New Roman" w:cs="Times New Roman"/>
        </w:rPr>
        <w:t xml:space="preserve"> агенту доступны действия «</w:t>
      </w:r>
      <w:r w:rsidR="006C632B">
        <w:rPr>
          <w:rFonts w:ascii="Times New Roman" w:hAnsi="Times New Roman" w:cs="Times New Roman"/>
        </w:rPr>
        <w:t xml:space="preserve">движение </w:t>
      </w:r>
      <w:r w:rsidR="0086495F" w:rsidRPr="00C22057">
        <w:rPr>
          <w:rFonts w:ascii="Times New Roman" w:hAnsi="Times New Roman" w:cs="Times New Roman"/>
        </w:rPr>
        <w:t xml:space="preserve">влево» и </w:t>
      </w:r>
      <w:r w:rsidR="00EA480E" w:rsidRPr="00C22057">
        <w:rPr>
          <w:rFonts w:ascii="Times New Roman" w:hAnsi="Times New Roman" w:cs="Times New Roman"/>
        </w:rPr>
        <w:t>«</w:t>
      </w:r>
      <w:r w:rsidR="006C632B">
        <w:rPr>
          <w:rFonts w:ascii="Times New Roman" w:hAnsi="Times New Roman" w:cs="Times New Roman"/>
        </w:rPr>
        <w:t xml:space="preserve">движение </w:t>
      </w:r>
      <w:r w:rsidR="00EA480E" w:rsidRPr="00C22057">
        <w:rPr>
          <w:rFonts w:ascii="Times New Roman" w:hAnsi="Times New Roman" w:cs="Times New Roman"/>
        </w:rPr>
        <w:t xml:space="preserve">вниз». </w:t>
      </w:r>
    </w:p>
    <w:p w14:paraId="7ABBBAC8" w14:textId="1CEAC46C" w:rsidR="00C84ED8" w:rsidRDefault="00EA480E" w:rsidP="006C632B">
      <w:pPr>
        <w:spacing w:after="40"/>
        <w:ind w:firstLine="708"/>
        <w:rPr>
          <w:rFonts w:ascii="Times New Roman" w:hAnsi="Times New Roman" w:cs="Times New Roman"/>
        </w:rPr>
      </w:pPr>
      <w:r w:rsidRPr="00C22057">
        <w:rPr>
          <w:rFonts w:ascii="Times New Roman" w:hAnsi="Times New Roman" w:cs="Times New Roman"/>
        </w:rPr>
        <w:t xml:space="preserve">Изначально алгоритм </w:t>
      </w:r>
      <w:r w:rsidRPr="00C22057">
        <w:rPr>
          <w:rFonts w:ascii="Times New Roman" w:hAnsi="Times New Roman" w:cs="Times New Roman"/>
          <w:lang w:val="en-US"/>
        </w:rPr>
        <w:t>THSOM</w:t>
      </w:r>
      <w:r w:rsidRPr="00C62772">
        <w:rPr>
          <w:rFonts w:ascii="Times New Roman" w:hAnsi="Times New Roman" w:cs="Times New Roman"/>
        </w:rPr>
        <w:t xml:space="preserve"> </w:t>
      </w:r>
      <w:r w:rsidRPr="00C22057">
        <w:rPr>
          <w:rFonts w:ascii="Times New Roman" w:hAnsi="Times New Roman" w:cs="Times New Roman"/>
        </w:rPr>
        <w:t xml:space="preserve">служит для </w:t>
      </w:r>
      <w:r w:rsidR="00D82256" w:rsidRPr="00C22057">
        <w:rPr>
          <w:rFonts w:ascii="Times New Roman" w:hAnsi="Times New Roman" w:cs="Times New Roman"/>
        </w:rPr>
        <w:t>генерации</w:t>
      </w:r>
      <w:r w:rsidRPr="00C22057">
        <w:rPr>
          <w:rFonts w:ascii="Times New Roman" w:hAnsi="Times New Roman" w:cs="Times New Roman"/>
        </w:rPr>
        <w:t xml:space="preserve"> </w:t>
      </w:r>
      <w:r w:rsidR="00950068" w:rsidRPr="00C22057">
        <w:rPr>
          <w:rFonts w:ascii="Times New Roman" w:hAnsi="Times New Roman" w:cs="Times New Roman"/>
        </w:rPr>
        <w:t>марковских последовательностей (восстановления вероятностей переходов между состояниями</w:t>
      </w:r>
      <w:r w:rsidR="00C224CD" w:rsidRPr="00C224CD">
        <w:rPr>
          <w:rFonts w:ascii="Times New Roman" w:hAnsi="Times New Roman" w:cs="Times New Roman"/>
        </w:rPr>
        <w:t xml:space="preserve"> </w:t>
      </w:r>
      <w:r w:rsidR="00C224CD">
        <w:rPr>
          <w:rFonts w:ascii="Times New Roman" w:hAnsi="Times New Roman" w:cs="Times New Roman"/>
        </w:rPr>
        <w:t>системы</w:t>
      </w:r>
      <w:r w:rsidR="00950068" w:rsidRPr="00C22057">
        <w:rPr>
          <w:rFonts w:ascii="Times New Roman" w:hAnsi="Times New Roman" w:cs="Times New Roman"/>
        </w:rPr>
        <w:t xml:space="preserve">) </w:t>
      </w:r>
      <w:r w:rsidR="00C224CD">
        <w:rPr>
          <w:rFonts w:ascii="Times New Roman" w:hAnsi="Times New Roman" w:cs="Times New Roman"/>
        </w:rPr>
        <w:t>по потоку</w:t>
      </w:r>
      <w:r w:rsidR="00950068" w:rsidRPr="00C22057">
        <w:rPr>
          <w:rFonts w:ascii="Times New Roman" w:hAnsi="Times New Roman" w:cs="Times New Roman"/>
        </w:rPr>
        <w:t xml:space="preserve"> входных данных. Поэтому интуитивно кажется, что такой подход должен успешно укладываться в концепцию </w:t>
      </w:r>
      <w:r w:rsidR="00950068" w:rsidRPr="00C22057">
        <w:rPr>
          <w:rFonts w:ascii="Times New Roman" w:hAnsi="Times New Roman" w:cs="Times New Roman"/>
          <w:lang w:val="en-US"/>
        </w:rPr>
        <w:t>Q</w:t>
      </w:r>
      <w:r w:rsidR="006F07D9" w:rsidRPr="00C22057">
        <w:rPr>
          <w:rFonts w:ascii="Times New Roman" w:hAnsi="Times New Roman" w:cs="Times New Roman"/>
        </w:rPr>
        <w:t xml:space="preserve">-обучения. Благодаря </w:t>
      </w:r>
      <w:r w:rsidR="00950068" w:rsidRPr="00C22057">
        <w:rPr>
          <w:rFonts w:ascii="Times New Roman" w:hAnsi="Times New Roman" w:cs="Times New Roman"/>
        </w:rPr>
        <w:t xml:space="preserve">кластеризации входных данных, мы дополнительно получаем снижение размерности пространства </w:t>
      </w:r>
      <w:r w:rsidR="00C224CD">
        <w:rPr>
          <w:rFonts w:ascii="Times New Roman" w:hAnsi="Times New Roman" w:cs="Times New Roman"/>
        </w:rPr>
        <w:t>описаний состояния внешней среды</w:t>
      </w:r>
      <w:r w:rsidR="00950068" w:rsidRPr="00C22057">
        <w:rPr>
          <w:rFonts w:ascii="Times New Roman" w:hAnsi="Times New Roman" w:cs="Times New Roman"/>
        </w:rPr>
        <w:t xml:space="preserve"> при минимальной потере информации. </w:t>
      </w:r>
      <w:r w:rsidR="00F733D8" w:rsidRPr="00C22057">
        <w:rPr>
          <w:rFonts w:ascii="Times New Roman" w:hAnsi="Times New Roman" w:cs="Times New Roman"/>
        </w:rPr>
        <w:t>В противоположность традиционному подходу</w:t>
      </w:r>
      <w:r w:rsidR="00C224CD">
        <w:rPr>
          <w:rFonts w:ascii="Times New Roman" w:hAnsi="Times New Roman" w:cs="Times New Roman"/>
        </w:rPr>
        <w:t xml:space="preserve"> </w:t>
      </w:r>
      <w:r w:rsidR="00C224CD" w:rsidRPr="00C224CD">
        <w:rPr>
          <w:rFonts w:ascii="Times New Roman" w:hAnsi="Times New Roman" w:cs="Times New Roman"/>
        </w:rPr>
        <w:t>[9]</w:t>
      </w:r>
      <w:r w:rsidR="00F733D8" w:rsidRPr="00C22057">
        <w:rPr>
          <w:rFonts w:ascii="Times New Roman" w:hAnsi="Times New Roman" w:cs="Times New Roman"/>
        </w:rPr>
        <w:t xml:space="preserve">, где </w:t>
      </w:r>
      <w:r w:rsidR="00F733D8" w:rsidRPr="00C22057">
        <w:rPr>
          <w:rFonts w:ascii="Times New Roman" w:hAnsi="Times New Roman" w:cs="Times New Roman"/>
          <w:lang w:val="en-US"/>
        </w:rPr>
        <w:t>Q</w:t>
      </w:r>
      <w:r w:rsidR="00F733D8" w:rsidRPr="00C62772">
        <w:rPr>
          <w:rFonts w:ascii="Times New Roman" w:hAnsi="Times New Roman" w:cs="Times New Roman"/>
        </w:rPr>
        <w:t>-</w:t>
      </w:r>
      <w:r w:rsidR="00F733D8" w:rsidRPr="00C22057">
        <w:rPr>
          <w:rFonts w:ascii="Times New Roman" w:hAnsi="Times New Roman" w:cs="Times New Roman"/>
        </w:rPr>
        <w:t>таблица хранит все состояния среды, м</w:t>
      </w:r>
      <w:r w:rsidR="00950068" w:rsidRPr="00C22057">
        <w:rPr>
          <w:rFonts w:ascii="Times New Roman" w:hAnsi="Times New Roman" w:cs="Times New Roman"/>
        </w:rPr>
        <w:t xml:space="preserve">ы утверждаем, что достаточно всего несколько состояний, чтобы полностью описать движение </w:t>
      </w:r>
      <w:r w:rsidR="00F733D8" w:rsidRPr="00C22057">
        <w:rPr>
          <w:rFonts w:ascii="Times New Roman" w:hAnsi="Times New Roman" w:cs="Times New Roman"/>
        </w:rPr>
        <w:t xml:space="preserve">по определенному классу лабиринтов. </w:t>
      </w:r>
      <w:r w:rsidR="00240FB9">
        <w:rPr>
          <w:rFonts w:ascii="Times New Roman" w:hAnsi="Times New Roman" w:cs="Times New Roman"/>
        </w:rPr>
        <w:t xml:space="preserve">Воспользовавшись разработанной в </w:t>
      </w:r>
      <w:r w:rsidR="00240FB9">
        <w:rPr>
          <w:rFonts w:ascii="Times New Roman" w:hAnsi="Times New Roman" w:cs="Times New Roman"/>
          <w:lang w:val="en-US"/>
        </w:rPr>
        <w:t>DeepMind</w:t>
      </w:r>
      <w:r w:rsidR="00240FB9" w:rsidRPr="00240FB9">
        <w:rPr>
          <w:rFonts w:ascii="Times New Roman" w:hAnsi="Times New Roman" w:cs="Times New Roman"/>
        </w:rPr>
        <w:t xml:space="preserve"> </w:t>
      </w:r>
      <w:r w:rsidR="00240FB9">
        <w:rPr>
          <w:rFonts w:ascii="Times New Roman" w:hAnsi="Times New Roman" w:cs="Times New Roman"/>
        </w:rPr>
        <w:t xml:space="preserve">архитектурой </w:t>
      </w:r>
      <w:r w:rsidR="00240FB9">
        <w:rPr>
          <w:rFonts w:ascii="Times New Roman" w:hAnsi="Times New Roman" w:cs="Times New Roman"/>
          <w:lang w:val="en-US"/>
        </w:rPr>
        <w:t>Q</w:t>
      </w:r>
      <w:r w:rsidR="00240FB9" w:rsidRPr="00240FB9">
        <w:rPr>
          <w:rFonts w:ascii="Times New Roman" w:hAnsi="Times New Roman" w:cs="Times New Roman"/>
        </w:rPr>
        <w:t>-</w:t>
      </w:r>
      <w:r w:rsidR="00240FB9">
        <w:rPr>
          <w:rFonts w:ascii="Times New Roman" w:hAnsi="Times New Roman" w:cs="Times New Roman"/>
        </w:rPr>
        <w:t>сети</w:t>
      </w:r>
      <w:r w:rsidR="00F733D8" w:rsidRPr="00C22057">
        <w:rPr>
          <w:rFonts w:ascii="Times New Roman" w:hAnsi="Times New Roman" w:cs="Times New Roman"/>
        </w:rPr>
        <w:t xml:space="preserve"> </w:t>
      </w:r>
      <w:r w:rsidR="00F733D8" w:rsidRPr="00C62772">
        <w:rPr>
          <w:rFonts w:ascii="Times New Roman" w:hAnsi="Times New Roman" w:cs="Times New Roman"/>
        </w:rPr>
        <w:t>[1],</w:t>
      </w:r>
      <w:r w:rsidR="00F733D8" w:rsidRPr="00C22057">
        <w:rPr>
          <w:rFonts w:ascii="Times New Roman" w:hAnsi="Times New Roman" w:cs="Times New Roman"/>
        </w:rPr>
        <w:t xml:space="preserve"> мы </w:t>
      </w:r>
      <w:r w:rsidR="00240FB9">
        <w:rPr>
          <w:rFonts w:ascii="Times New Roman" w:hAnsi="Times New Roman" w:cs="Times New Roman"/>
        </w:rPr>
        <w:t>определил наблюдаемое агентом состояние среды, как изображение некоторого участка карты лабиринта при виде «сверху». П</w:t>
      </w:r>
      <w:r w:rsidR="00F733D8" w:rsidRPr="00C22057">
        <w:rPr>
          <w:rFonts w:ascii="Times New Roman" w:hAnsi="Times New Roman" w:cs="Times New Roman"/>
        </w:rPr>
        <w:t xml:space="preserve">ри перемещении агент «видит» поле </w:t>
      </w:r>
      <w:r w:rsidR="006F07D9" w:rsidRPr="00C22057">
        <w:rPr>
          <w:rFonts w:ascii="Times New Roman" w:hAnsi="Times New Roman" w:cs="Times New Roman"/>
          <w:lang w:val="en-US"/>
        </w:rPr>
        <w:t>MxM</w:t>
      </w:r>
      <w:r w:rsidR="00F733D8" w:rsidRPr="00C62772">
        <w:rPr>
          <w:rFonts w:ascii="Times New Roman" w:hAnsi="Times New Roman" w:cs="Times New Roman"/>
        </w:rPr>
        <w:t xml:space="preserve"> </w:t>
      </w:r>
      <w:r w:rsidR="00F733D8" w:rsidRPr="00C22057">
        <w:rPr>
          <w:rFonts w:ascii="Times New Roman" w:hAnsi="Times New Roman" w:cs="Times New Roman"/>
        </w:rPr>
        <w:t>вокруг себя</w:t>
      </w:r>
      <w:r w:rsidR="00E312B0" w:rsidRPr="00C22057">
        <w:rPr>
          <w:rFonts w:ascii="Times New Roman" w:hAnsi="Times New Roman" w:cs="Times New Roman"/>
        </w:rPr>
        <w:t>. Стоит отметить, что изначально агент не знает ничего о среде в которой он двигается, кластеризация по паттернам происходит уже непосредственно в процессе иссл</w:t>
      </w:r>
      <w:r w:rsidR="00C84ED8" w:rsidRPr="00C22057">
        <w:rPr>
          <w:rFonts w:ascii="Times New Roman" w:hAnsi="Times New Roman" w:cs="Times New Roman"/>
        </w:rPr>
        <w:t>едования агентом пространства, з</w:t>
      </w:r>
      <w:r w:rsidR="00E312B0" w:rsidRPr="00C22057">
        <w:rPr>
          <w:rFonts w:ascii="Times New Roman" w:hAnsi="Times New Roman" w:cs="Times New Roman"/>
        </w:rPr>
        <w:t xml:space="preserve">а счет </w:t>
      </w:r>
      <w:r w:rsidR="00C84ED8" w:rsidRPr="00C22057">
        <w:rPr>
          <w:rFonts w:ascii="Times New Roman" w:hAnsi="Times New Roman" w:cs="Times New Roman"/>
        </w:rPr>
        <w:t>чего</w:t>
      </w:r>
      <w:r w:rsidR="00E312B0" w:rsidRPr="00C22057">
        <w:rPr>
          <w:rFonts w:ascii="Times New Roman" w:hAnsi="Times New Roman" w:cs="Times New Roman"/>
        </w:rPr>
        <w:t xml:space="preserve"> достигается независимость от </w:t>
      </w:r>
      <w:r w:rsidR="00240FB9">
        <w:rPr>
          <w:rFonts w:ascii="Times New Roman" w:hAnsi="Times New Roman" w:cs="Times New Roman"/>
        </w:rPr>
        <w:t>карты самого</w:t>
      </w:r>
      <w:r w:rsidR="00E312B0" w:rsidRPr="00C22057">
        <w:rPr>
          <w:rFonts w:ascii="Times New Roman" w:hAnsi="Times New Roman" w:cs="Times New Roman"/>
        </w:rPr>
        <w:t xml:space="preserve"> лабиринта.</w:t>
      </w:r>
      <w:r w:rsidR="00D82256" w:rsidRPr="00C22057">
        <w:rPr>
          <w:rFonts w:ascii="Times New Roman" w:hAnsi="Times New Roman" w:cs="Times New Roman"/>
        </w:rPr>
        <w:t xml:space="preserve"> Наконец, главным отличием от</w:t>
      </w:r>
      <w:r w:rsidR="00240FB9">
        <w:rPr>
          <w:rFonts w:ascii="Times New Roman" w:hAnsi="Times New Roman" w:cs="Times New Roman"/>
        </w:rPr>
        <w:t xml:space="preserve"> классического </w:t>
      </w:r>
      <w:r w:rsidR="00D82256" w:rsidRPr="00C22057">
        <w:rPr>
          <w:rFonts w:ascii="Times New Roman" w:hAnsi="Times New Roman" w:cs="Times New Roman"/>
          <w:lang w:val="en-US"/>
        </w:rPr>
        <w:t>Q</w:t>
      </w:r>
      <w:r w:rsidR="00D82256" w:rsidRPr="00C62772">
        <w:rPr>
          <w:rFonts w:ascii="Times New Roman" w:hAnsi="Times New Roman" w:cs="Times New Roman"/>
        </w:rPr>
        <w:t>-</w:t>
      </w:r>
      <w:r w:rsidR="00D82256" w:rsidRPr="00C22057">
        <w:rPr>
          <w:rFonts w:ascii="Times New Roman" w:hAnsi="Times New Roman" w:cs="Times New Roman"/>
        </w:rPr>
        <w:t xml:space="preserve">обучения является то, что вся информация о передвижении хранится в связях между нейронами без использования дополнительных </w:t>
      </w:r>
      <w:r w:rsidR="00D82256" w:rsidRPr="00C22057">
        <w:rPr>
          <w:rFonts w:ascii="Times New Roman" w:hAnsi="Times New Roman" w:cs="Times New Roman"/>
          <w:lang w:val="en-US"/>
        </w:rPr>
        <w:t>Q</w:t>
      </w:r>
      <w:r w:rsidR="00D82256" w:rsidRPr="00C62772">
        <w:rPr>
          <w:rFonts w:ascii="Times New Roman" w:hAnsi="Times New Roman" w:cs="Times New Roman"/>
        </w:rPr>
        <w:t>-</w:t>
      </w:r>
      <w:r w:rsidR="00D82256" w:rsidRPr="00C22057">
        <w:rPr>
          <w:rFonts w:ascii="Times New Roman" w:hAnsi="Times New Roman" w:cs="Times New Roman"/>
        </w:rPr>
        <w:t xml:space="preserve">таблиц, то есть </w:t>
      </w:r>
      <w:r w:rsidR="00240FB9">
        <w:rPr>
          <w:rFonts w:ascii="Times New Roman" w:hAnsi="Times New Roman" w:cs="Times New Roman"/>
        </w:rPr>
        <w:t xml:space="preserve">моделируются связи между сенсорными и моторными отделами коры головного мозга </w:t>
      </w:r>
      <w:r w:rsidR="00240FB9" w:rsidRPr="00240FB9">
        <w:rPr>
          <w:rFonts w:ascii="Times New Roman" w:hAnsi="Times New Roman" w:cs="Times New Roman"/>
        </w:rPr>
        <w:t>[10]</w:t>
      </w:r>
      <w:r w:rsidR="00D82256" w:rsidRPr="00C22057">
        <w:rPr>
          <w:rFonts w:ascii="Times New Roman" w:hAnsi="Times New Roman" w:cs="Times New Roman"/>
        </w:rPr>
        <w:t>.</w:t>
      </w:r>
    </w:p>
    <w:p w14:paraId="085A5093" w14:textId="77777777" w:rsidR="00FB7CF1" w:rsidRPr="00C22057" w:rsidRDefault="00FB7CF1" w:rsidP="00C22057">
      <w:pPr>
        <w:spacing w:after="40"/>
        <w:rPr>
          <w:rFonts w:ascii="Times New Roman" w:hAnsi="Times New Roman" w:cs="Times New Roman"/>
        </w:rPr>
      </w:pPr>
    </w:p>
    <w:p w14:paraId="0EF98EFC" w14:textId="77777777" w:rsidR="0080248C" w:rsidRPr="00C22057" w:rsidRDefault="0080248C" w:rsidP="00CA23F2">
      <w:pPr>
        <w:spacing w:after="40"/>
        <w:jc w:val="center"/>
        <w:rPr>
          <w:rFonts w:ascii="Times New Roman" w:hAnsi="Times New Roman" w:cs="Times New Roman"/>
          <w:lang w:val="en-US"/>
        </w:rPr>
      </w:pPr>
      <w:r w:rsidRPr="00C220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49FB41C" wp14:editId="1DCD6C91">
            <wp:extent cx="5922645" cy="1073785"/>
            <wp:effectExtent l="0" t="0" r="0" b="0"/>
            <wp:docPr id="1" name="Изображение 1" descr="/Users/dmitry/Library/Mobile Documents/com~apple~CloudDocs/Study/Diploma/maze_pattern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mitry/Library/Mobile Documents/com~apple~CloudDocs/Study/Diploma/maze_patterns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F04A2" w14:textId="77777777" w:rsidR="00C84ED8" w:rsidRPr="00C22057" w:rsidRDefault="005E3DDA" w:rsidP="00CA23F2">
      <w:pPr>
        <w:spacing w:after="40"/>
        <w:jc w:val="center"/>
        <w:rPr>
          <w:rFonts w:ascii="Times New Roman" w:hAnsi="Times New Roman" w:cs="Times New Roman"/>
          <w:i/>
          <w:lang w:val="en-US"/>
        </w:rPr>
      </w:pPr>
      <w:r w:rsidRPr="00C22057">
        <w:rPr>
          <w:rFonts w:ascii="Times New Roman" w:hAnsi="Times New Roman" w:cs="Times New Roman"/>
          <w:i/>
          <w:lang w:val="en-US"/>
        </w:rPr>
        <w:t>Рис.1</w:t>
      </w:r>
      <w:r w:rsidR="00C84ED8" w:rsidRPr="00C22057">
        <w:rPr>
          <w:rFonts w:ascii="Times New Roman" w:hAnsi="Times New Roman" w:cs="Times New Roman"/>
          <w:i/>
          <w:lang w:val="en-US"/>
        </w:rPr>
        <w:t xml:space="preserve"> </w:t>
      </w:r>
      <w:r w:rsidRPr="00C22057">
        <w:rPr>
          <w:rFonts w:ascii="Times New Roman" w:hAnsi="Times New Roman" w:cs="Times New Roman"/>
          <w:i/>
          <w:lang w:val="en-US"/>
        </w:rPr>
        <w:t>Примеры паттернов лабиринта</w:t>
      </w:r>
    </w:p>
    <w:p w14:paraId="6A917F55" w14:textId="77777777" w:rsidR="00EA480E" w:rsidRPr="00C22057" w:rsidRDefault="005E3DDA" w:rsidP="00CA23F2">
      <w:pPr>
        <w:spacing w:after="40"/>
        <w:jc w:val="center"/>
        <w:rPr>
          <w:rFonts w:ascii="Times New Roman" w:hAnsi="Times New Roman" w:cs="Times New Roman"/>
          <w:lang w:val="en-US"/>
        </w:rPr>
      </w:pPr>
      <w:r w:rsidRPr="00C2205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CCABAB5" wp14:editId="4F32F587">
            <wp:extent cx="2016631" cy="2022726"/>
            <wp:effectExtent l="0" t="0" r="0" b="9525"/>
            <wp:docPr id="3" name="Изображение 3" descr="/Users/dmitry/Library/Mobile Documents/com~apple~CloudDocs/Study/Diploma/maze_pattern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mitry/Library/Mobile Documents/com~apple~CloudDocs/Study/Diploma/maze_pattern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917" cy="203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E0D4" w14:textId="09F97012" w:rsidR="005E3DDA" w:rsidRPr="00FB7CF1" w:rsidRDefault="00FB7CF1" w:rsidP="00CA23F2">
      <w:pPr>
        <w:spacing w:after="40"/>
        <w:jc w:val="center"/>
        <w:rPr>
          <w:rFonts w:ascii="Times New Roman" w:hAnsi="Times New Roman" w:cs="Times New Roman"/>
          <w:i/>
        </w:rPr>
      </w:pPr>
      <w:r w:rsidRPr="00C62772">
        <w:rPr>
          <w:rFonts w:ascii="Times New Roman" w:hAnsi="Times New Roman" w:cs="Times New Roman"/>
          <w:i/>
        </w:rPr>
        <w:t>Рис. 2</w:t>
      </w:r>
      <w:r w:rsidR="005E3DDA" w:rsidRPr="00C62772">
        <w:rPr>
          <w:rFonts w:ascii="Times New Roman" w:hAnsi="Times New Roman" w:cs="Times New Roman"/>
          <w:i/>
        </w:rPr>
        <w:t xml:space="preserve"> </w:t>
      </w:r>
      <w:r w:rsidR="00BF65EF" w:rsidRPr="00FB7CF1">
        <w:rPr>
          <w:rFonts w:ascii="Times New Roman" w:hAnsi="Times New Roman" w:cs="Times New Roman"/>
          <w:i/>
        </w:rPr>
        <w:t>Агент в одном из состояний среды</w:t>
      </w:r>
    </w:p>
    <w:p w14:paraId="1D941603" w14:textId="78F04C8E" w:rsidR="00625EC0" w:rsidRDefault="00625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4685E0" w14:textId="77777777" w:rsidR="00625EC0" w:rsidRDefault="00625EC0" w:rsidP="00625EC0">
      <w:pPr>
        <w:pStyle w:val="1"/>
      </w:pPr>
      <w:bookmarkStart w:id="5" w:name="_Toc482260196"/>
      <w:r>
        <w:lastRenderedPageBreak/>
        <w:t>Глава 1</w:t>
      </w:r>
      <w:bookmarkEnd w:id="5"/>
    </w:p>
    <w:p w14:paraId="35B5E2AA" w14:textId="248AD611" w:rsidR="00625EC0" w:rsidRDefault="00625EC0" w:rsidP="00625EC0">
      <w:pPr>
        <w:pStyle w:val="1"/>
      </w:pPr>
      <w:r>
        <w:br w:type="page"/>
      </w:r>
    </w:p>
    <w:p w14:paraId="171AF6C8" w14:textId="77777777" w:rsidR="00625EC0" w:rsidRDefault="00625EC0" w:rsidP="00625EC0">
      <w:pPr>
        <w:pStyle w:val="1"/>
      </w:pPr>
      <w:bookmarkStart w:id="6" w:name="_Toc482260197"/>
      <w:r>
        <w:lastRenderedPageBreak/>
        <w:t>Глава 2</w:t>
      </w:r>
      <w:bookmarkEnd w:id="6"/>
    </w:p>
    <w:p w14:paraId="0956436C" w14:textId="007A16A6" w:rsidR="00625EC0" w:rsidRDefault="00625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EE8D4A" w14:textId="77777777" w:rsidR="00625EC0" w:rsidRDefault="00625EC0" w:rsidP="00625EC0">
      <w:pPr>
        <w:pStyle w:val="1"/>
      </w:pPr>
      <w:bookmarkStart w:id="7" w:name="_Toc482260198"/>
      <w:r>
        <w:lastRenderedPageBreak/>
        <w:t>Глава 3</w:t>
      </w:r>
      <w:bookmarkEnd w:id="7"/>
    </w:p>
    <w:p w14:paraId="10A4A357" w14:textId="15AF3D22" w:rsidR="00625EC0" w:rsidRDefault="00625EC0" w:rsidP="00625EC0">
      <w:pPr>
        <w:pStyle w:val="1"/>
      </w:pPr>
      <w:r>
        <w:br w:type="page"/>
      </w:r>
    </w:p>
    <w:p w14:paraId="786EAF4F" w14:textId="77777777" w:rsidR="00BF65EF" w:rsidRPr="00C22057" w:rsidRDefault="00BF65EF" w:rsidP="00C22057">
      <w:pPr>
        <w:spacing w:after="40"/>
        <w:rPr>
          <w:rFonts w:ascii="Times New Roman" w:hAnsi="Times New Roman" w:cs="Times New Roman"/>
        </w:rPr>
      </w:pPr>
    </w:p>
    <w:p w14:paraId="551D2145" w14:textId="16F6F473" w:rsidR="00BF65EF" w:rsidRPr="00C22057" w:rsidDel="0082713E" w:rsidRDefault="0082713E" w:rsidP="00FB7CF1">
      <w:pPr>
        <w:pStyle w:val="1"/>
        <w:rPr>
          <w:del w:id="8" w:author="Dmitry Filin" w:date="2017-04-11T16:16:00Z"/>
        </w:rPr>
      </w:pPr>
      <w:bookmarkStart w:id="9" w:name="_Toc482260199"/>
      <w:r w:rsidRPr="00C22057">
        <w:t>Формал</w:t>
      </w:r>
      <w:r w:rsidR="0076388E">
        <w:t>ьная постановка задачи</w:t>
      </w:r>
      <w:bookmarkEnd w:id="9"/>
    </w:p>
    <w:p w14:paraId="59922609" w14:textId="77777777" w:rsidR="00BF65EF" w:rsidRPr="00C22057" w:rsidRDefault="00BF65EF" w:rsidP="00FB7CF1">
      <w:pPr>
        <w:pStyle w:val="1"/>
      </w:pPr>
    </w:p>
    <w:p w14:paraId="56CA1C88" w14:textId="77777777" w:rsidR="0082713E" w:rsidRPr="00C22057" w:rsidRDefault="0082713E" w:rsidP="00FB7CF1">
      <w:pPr>
        <w:spacing w:after="40"/>
        <w:ind w:firstLine="708"/>
        <w:rPr>
          <w:rFonts w:ascii="Times New Roman" w:hAnsi="Times New Roman" w:cs="Times New Roman"/>
        </w:rPr>
      </w:pPr>
      <w:r w:rsidRPr="00C22057">
        <w:rPr>
          <w:rFonts w:ascii="Times New Roman" w:hAnsi="Times New Roman" w:cs="Times New Roman"/>
        </w:rPr>
        <w:t>Рассмотрим</w:t>
      </w:r>
      <w:r w:rsidR="00B44337" w:rsidRPr="00C22057">
        <w:rPr>
          <w:rFonts w:ascii="Times New Roman" w:hAnsi="Times New Roman" w:cs="Times New Roman"/>
        </w:rPr>
        <w:t xml:space="preserve"> стохастическую</w:t>
      </w:r>
      <w:r w:rsidRPr="00C22057">
        <w:rPr>
          <w:rFonts w:ascii="Times New Roman" w:hAnsi="Times New Roman" w:cs="Times New Roman"/>
        </w:rPr>
        <w:t xml:space="preserve"> среду в которой агенту доступен следующий набор действий:</w:t>
      </w:r>
    </w:p>
    <w:p w14:paraId="22B57183" w14:textId="77777777" w:rsidR="0082713E" w:rsidRPr="00C22057" w:rsidRDefault="0082713E" w:rsidP="00C22057">
      <w:pPr>
        <w:spacing w:after="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A=(L,R, U, D)</m:t>
          </m:r>
        </m:oMath>
      </m:oMathPara>
    </w:p>
    <w:p w14:paraId="25D07BD8" w14:textId="77777777" w:rsidR="00B44337" w:rsidRPr="00C22057" w:rsidRDefault="00B44337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которые соответствуют следующим изменениям положения агента в пространстве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C22057">
        <w:rPr>
          <w:rFonts w:ascii="Times New Roman" w:eastAsiaTheme="minorEastAsia" w:hAnsi="Times New Roman" w:cs="Times New Roman"/>
        </w:rPr>
        <w:t>:</w:t>
      </w:r>
    </w:p>
    <w:p w14:paraId="4A2BCB5C" w14:textId="77777777" w:rsidR="00FB06F2" w:rsidRPr="00C22057" w:rsidRDefault="00B44337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∆=[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0, -1</m:t>
              </m:r>
            </m:e>
          </m:d>
          <m:r>
            <w:rPr>
              <w:rFonts w:ascii="Cambria Math" w:hAnsi="Cambria Math" w:cs="Times New Roman"/>
              <w:lang w:val="en-US"/>
            </w:rPr>
            <m:t>;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0, 1</m:t>
              </m:r>
            </m:e>
          </m:d>
          <m:r>
            <w:rPr>
              <w:rFonts w:ascii="Cambria Math" w:hAnsi="Cambria Math" w:cs="Times New Roman"/>
              <w:lang w:val="en-US"/>
            </w:rPr>
            <m:t>;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-1,0</m:t>
              </m:r>
            </m:e>
          </m:d>
          <m:r>
            <w:rPr>
              <w:rFonts w:ascii="Cambria Math" w:hAnsi="Cambria Math" w:cs="Times New Roman"/>
              <w:lang w:val="en-US"/>
            </w:rPr>
            <m:t>;(1, 0)]</m:t>
          </m:r>
        </m:oMath>
      </m:oMathPara>
    </w:p>
    <w:p w14:paraId="0D25639D" w14:textId="77777777" w:rsidR="00B44337" w:rsidRPr="00C62772" w:rsidRDefault="00B44337" w:rsidP="00C22057">
      <w:pPr>
        <w:spacing w:after="40"/>
        <w:rPr>
          <w:rFonts w:ascii="Times New Roman" w:eastAsiaTheme="minorEastAsia" w:hAnsi="Times New Roman" w:cs="Times New Roman"/>
        </w:rPr>
      </w:pPr>
      <w:r w:rsidRPr="00C62772">
        <w:rPr>
          <w:rFonts w:ascii="Times New Roman" w:eastAsiaTheme="minorEastAsia" w:hAnsi="Times New Roman" w:cs="Times New Roman"/>
        </w:rPr>
        <w:t>Каждая ячейка пространства может быть в одном из трех со</w:t>
      </w:r>
      <w:r w:rsidRPr="00C22057">
        <w:rPr>
          <w:rFonts w:ascii="Times New Roman" w:eastAsiaTheme="minorEastAsia" w:hAnsi="Times New Roman" w:cs="Times New Roman"/>
          <w:lang w:val="en-US"/>
        </w:rPr>
        <w:t>c</w:t>
      </w:r>
      <w:r w:rsidRPr="00C62772">
        <w:rPr>
          <w:rFonts w:ascii="Times New Roman" w:eastAsiaTheme="minorEastAsia" w:hAnsi="Times New Roman" w:cs="Times New Roman"/>
        </w:rPr>
        <w:t>тояний:</w:t>
      </w:r>
    </w:p>
    <w:p w14:paraId="6E6B33AE" w14:textId="77777777" w:rsidR="00B44337" w:rsidRPr="00C22057" w:rsidRDefault="00B44337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S=[0, #, F]</m:t>
          </m:r>
        </m:oMath>
      </m:oMathPara>
    </w:p>
    <w:p w14:paraId="21AA9C83" w14:textId="21D033BC" w:rsidR="00B44337" w:rsidRPr="00C22057" w:rsidRDefault="00B44337" w:rsidP="00C22057">
      <w:pPr>
        <w:spacing w:after="40"/>
        <w:rPr>
          <w:rFonts w:ascii="Times New Roman" w:hAnsi="Times New Roman" w:cs="Times New Roman"/>
        </w:rPr>
      </w:pPr>
      <w:r w:rsidRPr="00C22057">
        <w:rPr>
          <w:rFonts w:ascii="Times New Roman" w:hAnsi="Times New Roman" w:cs="Times New Roman"/>
        </w:rPr>
        <w:t>что соответствует пустой клетке, с</w:t>
      </w:r>
      <w:r w:rsidR="006F07D9" w:rsidRPr="00C22057">
        <w:rPr>
          <w:rFonts w:ascii="Times New Roman" w:hAnsi="Times New Roman" w:cs="Times New Roman"/>
        </w:rPr>
        <w:t>тенке или кон</w:t>
      </w:r>
      <w:r w:rsidRPr="00C22057">
        <w:rPr>
          <w:rFonts w:ascii="Times New Roman" w:hAnsi="Times New Roman" w:cs="Times New Roman"/>
        </w:rPr>
        <w:t>е</w:t>
      </w:r>
      <w:r w:rsidR="006F07D9" w:rsidRPr="00C22057">
        <w:rPr>
          <w:rFonts w:ascii="Times New Roman" w:hAnsi="Times New Roman" w:cs="Times New Roman"/>
        </w:rPr>
        <w:t>ч</w:t>
      </w:r>
      <w:r w:rsidRPr="00C22057">
        <w:rPr>
          <w:rFonts w:ascii="Times New Roman" w:hAnsi="Times New Roman" w:cs="Times New Roman"/>
        </w:rPr>
        <w:t>ной точке. При попадании в каждое из этих состояний агенту назначается награда:</w:t>
      </w:r>
    </w:p>
    <w:p w14:paraId="294322A3" w14:textId="77777777" w:rsidR="00B44337" w:rsidRPr="00C22057" w:rsidRDefault="00413E7D" w:rsidP="00C22057">
      <w:pPr>
        <w:spacing w:after="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SR, WR, FR</m:t>
              </m:r>
            </m:e>
          </m:d>
        </m:oMath>
      </m:oMathPara>
    </w:p>
    <w:p w14:paraId="0F9480EA" w14:textId="77777777" w:rsidR="00FD086C" w:rsidRPr="00C62772" w:rsidRDefault="00FD086C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Также существует награда за приближение к цели </w:t>
      </w:r>
      <m:oMath>
        <m:r>
          <w:rPr>
            <w:rFonts w:ascii="Cambria Math" w:eastAsiaTheme="minorEastAsia" w:hAnsi="Cambria Math" w:cs="Times New Roman"/>
          </w:rPr>
          <m:t>DR</m:t>
        </m:r>
      </m:oMath>
      <w:r w:rsidRPr="00C22057">
        <w:rPr>
          <w:rFonts w:ascii="Times New Roman" w:eastAsiaTheme="minorEastAsia" w:hAnsi="Times New Roman" w:cs="Times New Roman"/>
        </w:rPr>
        <w:t>, о чем будет сказано позже.</w:t>
      </w:r>
    </w:p>
    <w:p w14:paraId="4F223F3D" w14:textId="3768E39B" w:rsidR="00413E7D" w:rsidRPr="00C22057" w:rsidRDefault="00413E7D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Задача – добраться до конечной цели за наименьшее число шагов. Пример </w:t>
      </w:r>
      <w:r w:rsidR="00D62191">
        <w:rPr>
          <w:rFonts w:ascii="Times New Roman" w:eastAsiaTheme="minorEastAsia" w:hAnsi="Times New Roman" w:cs="Times New Roman"/>
        </w:rPr>
        <w:t>состояния</w:t>
      </w:r>
      <w:r w:rsidRPr="00C22057">
        <w:rPr>
          <w:rFonts w:ascii="Times New Roman" w:eastAsiaTheme="minorEastAsia" w:hAnsi="Times New Roman" w:cs="Times New Roman"/>
        </w:rPr>
        <w:t xml:space="preserve"> среды изображен </w:t>
      </w:r>
      <w:r w:rsidR="00D62191">
        <w:rPr>
          <w:rFonts w:ascii="Times New Roman" w:eastAsiaTheme="minorEastAsia" w:hAnsi="Times New Roman" w:cs="Times New Roman"/>
        </w:rPr>
        <w:t>на Рис.3</w:t>
      </w:r>
      <w:r w:rsidRPr="00C22057">
        <w:rPr>
          <w:rFonts w:ascii="Times New Roman" w:eastAsiaTheme="minorEastAsia" w:hAnsi="Times New Roman" w:cs="Times New Roman"/>
        </w:rPr>
        <w:t>.</w:t>
      </w:r>
    </w:p>
    <w:p w14:paraId="6FE0E3C5" w14:textId="77777777" w:rsidR="00FB06F2" w:rsidRPr="00C22057" w:rsidRDefault="00FB06F2" w:rsidP="00CA23F2">
      <w:pPr>
        <w:spacing w:after="40"/>
        <w:jc w:val="center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49755A68" wp14:editId="361A230B">
            <wp:extent cx="1498600" cy="3035300"/>
            <wp:effectExtent l="0" t="0" r="0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E9E4" w14:textId="77777777" w:rsidR="00FB06F2" w:rsidRPr="00FB7CF1" w:rsidRDefault="00FB06F2" w:rsidP="00CA23F2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FB7CF1">
        <w:rPr>
          <w:rFonts w:ascii="Times New Roman" w:eastAsiaTheme="minorEastAsia" w:hAnsi="Times New Roman" w:cs="Times New Roman"/>
          <w:i/>
        </w:rPr>
        <w:t>Рис 3. Эмулированный лабиринт. Красным отмечена область, доступная для видимости агенту</w:t>
      </w:r>
    </w:p>
    <w:p w14:paraId="02AF83E8" w14:textId="77777777" w:rsidR="00413E7D" w:rsidRPr="00C22057" w:rsidRDefault="00413E7D" w:rsidP="00C22057">
      <w:pPr>
        <w:spacing w:after="40"/>
        <w:rPr>
          <w:rFonts w:ascii="Times New Roman" w:eastAsiaTheme="minorEastAsia" w:hAnsi="Times New Roman" w:cs="Times New Roman"/>
        </w:rPr>
      </w:pPr>
    </w:p>
    <w:p w14:paraId="226417FA" w14:textId="0569A5DC" w:rsidR="00413E7D" w:rsidRPr="00C22057" w:rsidRDefault="0076388E" w:rsidP="00FB7CF1">
      <w:pPr>
        <w:pStyle w:val="1"/>
        <w:rPr>
          <w:rFonts w:eastAsiaTheme="minorEastAsia"/>
        </w:rPr>
      </w:pPr>
      <w:bookmarkStart w:id="10" w:name="_Toc482260200"/>
      <w:r>
        <w:rPr>
          <w:rFonts w:eastAsiaTheme="minorEastAsia"/>
        </w:rPr>
        <w:t>Нейросетевая архитектура</w:t>
      </w:r>
      <w:bookmarkEnd w:id="10"/>
    </w:p>
    <w:p w14:paraId="74F88A3E" w14:textId="3A406908" w:rsidR="00FB06F2" w:rsidRPr="00C22057" w:rsidRDefault="00FB06F2" w:rsidP="00FB7CF1">
      <w:pPr>
        <w:spacing w:after="40"/>
        <w:ind w:firstLine="708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Как уже было сказано</w:t>
      </w:r>
      <w:r w:rsidR="00D62191">
        <w:rPr>
          <w:rFonts w:ascii="Times New Roman" w:eastAsiaTheme="minorEastAsia" w:hAnsi="Times New Roman" w:cs="Times New Roman"/>
        </w:rPr>
        <w:t>,</w:t>
      </w:r>
      <w:r w:rsidRPr="00C22057">
        <w:rPr>
          <w:rFonts w:ascii="Times New Roman" w:eastAsiaTheme="minorEastAsia" w:hAnsi="Times New Roman" w:cs="Times New Roman"/>
        </w:rPr>
        <w:t xml:space="preserve"> в основе модели лежит нейронная сеть </w:t>
      </w:r>
      <w:r w:rsidRPr="00C22057">
        <w:rPr>
          <w:rFonts w:ascii="Times New Roman" w:eastAsiaTheme="minorEastAsia" w:hAnsi="Times New Roman" w:cs="Times New Roman"/>
          <w:lang w:val="en-US"/>
        </w:rPr>
        <w:t>THSOM</w:t>
      </w:r>
      <w:r w:rsidRPr="00C62772">
        <w:rPr>
          <w:rFonts w:ascii="Times New Roman" w:eastAsiaTheme="minorEastAsia" w:hAnsi="Times New Roman" w:cs="Times New Roman"/>
        </w:rPr>
        <w:t xml:space="preserve"> (</w:t>
      </w:r>
      <w:r w:rsidR="00FB7CF1" w:rsidRPr="00C62772">
        <w:rPr>
          <w:rFonts w:ascii="Times New Roman" w:eastAsiaTheme="minorEastAsia" w:hAnsi="Times New Roman" w:cs="Times New Roman"/>
        </w:rPr>
        <w:t>Рис. 4</w:t>
      </w:r>
      <w:r w:rsidRPr="00C62772">
        <w:rPr>
          <w:rFonts w:ascii="Times New Roman" w:eastAsiaTheme="minorEastAsia" w:hAnsi="Times New Roman" w:cs="Times New Roman"/>
        </w:rPr>
        <w:t>)</w:t>
      </w:r>
      <w:r w:rsidRPr="00C22057">
        <w:rPr>
          <w:rFonts w:ascii="Times New Roman" w:eastAsiaTheme="minorEastAsia" w:hAnsi="Times New Roman" w:cs="Times New Roman"/>
        </w:rPr>
        <w:t xml:space="preserve">, которая обладает двумя видами межнейронных связей – пространственными и временными. Основная идея заключается в том, что каждый входной вектор </w:t>
      </w:r>
      <w:r w:rsidR="00FD086C" w:rsidRPr="00C22057">
        <w:rPr>
          <w:rFonts w:ascii="Times New Roman" w:eastAsiaTheme="minorEastAsia" w:hAnsi="Times New Roman" w:cs="Times New Roman"/>
        </w:rPr>
        <w:t xml:space="preserve">является аттрактором для нейронов, к которому часть из них итеративно стягивается в процессе обучения, таким образом </w:t>
      </w:r>
      <w:r w:rsidR="00D62191">
        <w:rPr>
          <w:rFonts w:ascii="Times New Roman" w:eastAsiaTheme="minorEastAsia" w:hAnsi="Times New Roman" w:cs="Times New Roman"/>
        </w:rPr>
        <w:t>образуются кластеры похожих паттернов</w:t>
      </w:r>
      <w:r w:rsidR="00FD086C" w:rsidRPr="00C22057">
        <w:rPr>
          <w:rFonts w:ascii="Times New Roman" w:eastAsiaTheme="minorEastAsia" w:hAnsi="Times New Roman" w:cs="Times New Roman"/>
        </w:rPr>
        <w:t xml:space="preserve">. </w:t>
      </w:r>
      <w:r w:rsidR="000D5C30" w:rsidRPr="00C22057">
        <w:rPr>
          <w:rFonts w:ascii="Times New Roman" w:eastAsiaTheme="minorEastAsia" w:hAnsi="Times New Roman" w:cs="Times New Roman"/>
        </w:rPr>
        <w:t>Данный процесс</w:t>
      </w:r>
      <w:r w:rsidR="00FD086C" w:rsidRPr="00C22057">
        <w:rPr>
          <w:rFonts w:ascii="Times New Roman" w:eastAsiaTheme="minorEastAsia" w:hAnsi="Times New Roman" w:cs="Times New Roman"/>
        </w:rPr>
        <w:t xml:space="preserve"> контролируется стандартным для </w:t>
      </w:r>
      <w:r w:rsidR="00144760">
        <w:rPr>
          <w:rFonts w:ascii="Times New Roman" w:eastAsiaTheme="minorEastAsia" w:hAnsi="Times New Roman" w:cs="Times New Roman"/>
        </w:rPr>
        <w:t>алгоритмов обучения без учителя</w:t>
      </w:r>
      <w:r w:rsidR="00FD086C" w:rsidRPr="00C22057">
        <w:rPr>
          <w:rFonts w:ascii="Times New Roman" w:eastAsiaTheme="minorEastAsia" w:hAnsi="Times New Roman" w:cs="Times New Roman"/>
        </w:rPr>
        <w:t xml:space="preserve"> способом</w:t>
      </w:r>
      <w:r w:rsidR="00144760">
        <w:rPr>
          <w:rFonts w:ascii="Times New Roman" w:eastAsiaTheme="minorEastAsia" w:hAnsi="Times New Roman" w:cs="Times New Roman"/>
        </w:rPr>
        <w:t xml:space="preserve"> (например, алгоритм самоорганизующихся карт Кохонена</w:t>
      </w:r>
      <w:r w:rsidR="00144760" w:rsidRPr="00144760">
        <w:rPr>
          <w:rFonts w:ascii="Times New Roman" w:eastAsiaTheme="minorEastAsia" w:hAnsi="Times New Roman" w:cs="Times New Roman"/>
        </w:rPr>
        <w:t>)</w:t>
      </w:r>
      <w:r w:rsidR="00FD086C" w:rsidRPr="00C22057">
        <w:rPr>
          <w:rFonts w:ascii="Times New Roman" w:eastAsiaTheme="minorEastAsia" w:hAnsi="Times New Roman" w:cs="Times New Roman"/>
        </w:rPr>
        <w:t xml:space="preserve">. </w:t>
      </w:r>
      <w:r w:rsidR="000D5C30" w:rsidRPr="00C22057">
        <w:rPr>
          <w:rFonts w:ascii="Times New Roman" w:eastAsiaTheme="minorEastAsia" w:hAnsi="Times New Roman" w:cs="Times New Roman"/>
        </w:rPr>
        <w:t xml:space="preserve">Радиус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BM</m:t>
        </m:r>
        <m:r>
          <w:rPr>
            <w:rFonts w:ascii="Cambria Math" w:eastAsiaTheme="minorEastAsia" w:hAnsi="Cambria Math" w:cs="Cambria Math"/>
            <w:lang w:val="en-US"/>
          </w:rPr>
          <m:t>U</m:t>
        </m:r>
      </m:oMath>
      <w:r w:rsidR="000D5C30" w:rsidRPr="00C62772">
        <w:rPr>
          <w:rFonts w:ascii="Times New Roman" w:eastAsiaTheme="minorEastAsia" w:hAnsi="Times New Roman" w:cs="Times New Roman"/>
        </w:rPr>
        <w:t xml:space="preserve"> </w:t>
      </w:r>
      <w:r w:rsidR="000D5C30" w:rsidRPr="00C22057">
        <w:rPr>
          <w:rFonts w:ascii="Times New Roman" w:eastAsiaTheme="minorEastAsia" w:hAnsi="Times New Roman" w:cs="Times New Roman"/>
        </w:rPr>
        <w:t>рассчитывается как:</w:t>
      </w:r>
    </w:p>
    <w:p w14:paraId="7DDC54BF" w14:textId="77777777" w:rsidR="000D5C30" w:rsidRPr="00C22057" w:rsidRDefault="000D5C30" w:rsidP="00C22057">
      <w:pPr>
        <w:spacing w:after="4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08AC16B4" w14:textId="0BC0D541" w:rsidR="000D5C30" w:rsidRPr="00C22057" w:rsidRDefault="000D5C30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но в нашем эксперименте, он брался нулевым, чтобы стягивался только один нейрон. Так достигалось наименьшее количество необходимых состояний, при этом значительного </w:t>
      </w:r>
      <w:r w:rsidRPr="00C22057">
        <w:rPr>
          <w:rFonts w:ascii="Times New Roman" w:eastAsiaTheme="minorEastAsia" w:hAnsi="Times New Roman" w:cs="Times New Roman"/>
        </w:rPr>
        <w:lastRenderedPageBreak/>
        <w:t xml:space="preserve">влияния на работоспособность алгоритма это не оказало. </w:t>
      </w:r>
      <w:r w:rsidR="00835B24">
        <w:rPr>
          <w:rFonts w:ascii="Times New Roman" w:eastAsiaTheme="minorEastAsia" w:hAnsi="Times New Roman" w:cs="Times New Roman"/>
        </w:rPr>
        <w:t>Сила связей нейронов изменяла</w:t>
      </w:r>
      <w:r w:rsidRPr="00C22057">
        <w:rPr>
          <w:rFonts w:ascii="Times New Roman" w:eastAsiaTheme="minorEastAsia" w:hAnsi="Times New Roman" w:cs="Times New Roman"/>
        </w:rPr>
        <w:t>сь по формуле:</w:t>
      </w:r>
    </w:p>
    <w:p w14:paraId="4CEFBFD9" w14:textId="1CBAC58E" w:rsidR="000D5C30" w:rsidRPr="00C22057" w:rsidRDefault="004843F6" w:rsidP="00C22057">
      <w:pPr>
        <w:spacing w:after="40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</w:rPr>
            <m:t>+=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dis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*(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22615E47" w14:textId="202551EB" w:rsidR="002F15AD" w:rsidRPr="00C22057" w:rsidRDefault="00A74A6C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где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-</m:t>
        </m:r>
      </m:oMath>
      <w:r w:rsidR="00D82256" w:rsidRPr="00C22057">
        <w:rPr>
          <w:rFonts w:ascii="Times New Roman" w:eastAsiaTheme="minorEastAsia" w:hAnsi="Times New Roman" w:cs="Times New Roman"/>
        </w:rPr>
        <w:t xml:space="preserve"> нейрон</w:t>
      </w:r>
      <w:r w:rsidR="00D82256" w:rsidRPr="00C62772">
        <w:rPr>
          <w:rFonts w:ascii="Times New Roman" w:eastAsiaTheme="minorEastAsia" w:hAnsi="Times New Roman" w:cs="Times New Roman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</m:acc>
      </m:oMath>
      <w:r w:rsidR="00D82256" w:rsidRPr="00C62772">
        <w:rPr>
          <w:rFonts w:ascii="Times New Roman" w:eastAsiaTheme="minorEastAsia" w:hAnsi="Times New Roman" w:cs="Times New Roman"/>
        </w:rPr>
        <w:t xml:space="preserve"> – </w:t>
      </w:r>
      <w:r w:rsidR="00D82256" w:rsidRPr="00C22057">
        <w:rPr>
          <w:rFonts w:ascii="Times New Roman" w:eastAsiaTheme="minorEastAsia" w:hAnsi="Times New Roman" w:cs="Times New Roman"/>
        </w:rPr>
        <w:t xml:space="preserve">входной </w:t>
      </w:r>
      <w:r w:rsidR="002F15AD" w:rsidRPr="00C22057">
        <w:rPr>
          <w:rFonts w:ascii="Times New Roman" w:eastAsiaTheme="minorEastAsia" w:hAnsi="Times New Roman" w:cs="Times New Roman"/>
        </w:rPr>
        <w:t xml:space="preserve">вектор, </w:t>
      </w:r>
      <m:oMath>
        <m:r>
          <w:rPr>
            <w:rFonts w:ascii="Cambria Math" w:eastAsiaTheme="minorEastAsia" w:hAnsi="Cambria Math" w:cs="Times New Roman"/>
            <w:lang w:val="en-US"/>
          </w:rPr>
          <m:t>dist</m:t>
        </m:r>
        <m:r>
          <w:rPr>
            <w:rFonts w:ascii="Cambria Math" w:eastAsiaTheme="minorEastAsia" w:hAnsi="Cambria Math" w:cs="Times New Roman"/>
          </w:rPr>
          <m:t>-</m:t>
        </m:r>
      </m:oMath>
      <w:r w:rsidR="002F15AD" w:rsidRPr="00C62772">
        <w:rPr>
          <w:rFonts w:ascii="Times New Roman" w:eastAsiaTheme="minorEastAsia" w:hAnsi="Times New Roman" w:cs="Times New Roman"/>
        </w:rPr>
        <w:t xml:space="preserve"> </w:t>
      </w:r>
      <w:r w:rsidR="002F15AD" w:rsidRPr="00C22057">
        <w:rPr>
          <w:rFonts w:ascii="Times New Roman" w:eastAsiaTheme="minorEastAsia" w:hAnsi="Times New Roman" w:cs="Times New Roman"/>
        </w:rPr>
        <w:t>расстояние между векторами.</w:t>
      </w:r>
    </w:p>
    <w:p w14:paraId="658D777A" w14:textId="12D77BE3" w:rsidR="00023672" w:rsidRPr="00C22057" w:rsidRDefault="002F15AD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Отдельного внимания здесь заслуживает именно расчет расстояния, так как в нашей задаче мерой расстояния является схожесть паттернов лабиринта. Стандартные метрики не подходят, так как они основаны на </w:t>
      </w:r>
      <w:r w:rsidR="00023672" w:rsidRPr="00C22057">
        <w:rPr>
          <w:rFonts w:ascii="Times New Roman" w:eastAsiaTheme="minorEastAsia" w:hAnsi="Times New Roman" w:cs="Times New Roman"/>
        </w:rPr>
        <w:t>разности соответствующих компонент вектора, тогда как в случае ниже пат</w:t>
      </w:r>
      <w:r w:rsidR="0033797E" w:rsidRPr="00C22057">
        <w:rPr>
          <w:rFonts w:ascii="Times New Roman" w:eastAsiaTheme="minorEastAsia" w:hAnsi="Times New Roman" w:cs="Times New Roman"/>
        </w:rPr>
        <w:t>терны (Рис. 4) можно считать одинаковыми, и им соответствуют одни и те же доступные действия агента.</w:t>
      </w:r>
      <w:r w:rsidR="00E61FA3" w:rsidRPr="00C22057">
        <w:rPr>
          <w:rFonts w:ascii="Times New Roman" w:eastAsiaTheme="minorEastAsia" w:hAnsi="Times New Roman" w:cs="Times New Roman"/>
        </w:rPr>
        <w:t xml:space="preserve"> </w:t>
      </w:r>
      <w:r w:rsidR="002A36C6" w:rsidRPr="00C22057">
        <w:rPr>
          <w:rFonts w:ascii="Times New Roman" w:eastAsiaTheme="minorEastAsia" w:hAnsi="Times New Roman" w:cs="Times New Roman"/>
        </w:rPr>
        <w:t>Однако на Рис. 5 паттерны хоть и похожи внешне, но отличаются набором доступных для агента действий</w:t>
      </w:r>
      <w:r w:rsidR="00BF6296" w:rsidRPr="00C22057">
        <w:rPr>
          <w:rFonts w:ascii="Times New Roman" w:eastAsiaTheme="minorEastAsia" w:hAnsi="Times New Roman" w:cs="Times New Roman"/>
        </w:rPr>
        <w:t xml:space="preserve">. То есть, если для агента не будет важна позиция стены относительно него самого, а только форма, то, научившись ходить вверх от горизонтального препятствия, он будет делать это всегда и для него не будет разницы с какой стена стороны. В связи с этим </w:t>
      </w:r>
      <w:r w:rsidR="00835B24">
        <w:rPr>
          <w:rFonts w:ascii="Times New Roman" w:eastAsiaTheme="minorEastAsia" w:hAnsi="Times New Roman" w:cs="Times New Roman"/>
        </w:rPr>
        <w:t>была введена</w:t>
      </w:r>
      <w:r w:rsidR="00BF6296" w:rsidRPr="00C22057">
        <w:rPr>
          <w:rFonts w:ascii="Times New Roman" w:eastAsiaTheme="minorEastAsia" w:hAnsi="Times New Roman" w:cs="Times New Roman"/>
        </w:rPr>
        <w:t xml:space="preserve"> метрика, которая учитывает, как разницу между формой паттернов, так и между их расположением в области видимости.</w:t>
      </w:r>
      <w:r w:rsidR="008F7BEA" w:rsidRPr="00C22057">
        <w:rPr>
          <w:rFonts w:ascii="Times New Roman" w:eastAsiaTheme="minorEastAsia" w:hAnsi="Times New Roman" w:cs="Times New Roman"/>
        </w:rPr>
        <w:t xml:space="preserve"> Тогда расстояние считается как:</w:t>
      </w:r>
    </w:p>
    <w:p w14:paraId="031D2A05" w14:textId="59398C96" w:rsidR="008F7BEA" w:rsidRPr="00C22057" w:rsidRDefault="008F7BEA" w:rsidP="00C22057">
      <w:pPr>
        <w:spacing w:after="40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dist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=α*shift+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*diff</m:t>
          </m:r>
        </m:oMath>
      </m:oMathPara>
    </w:p>
    <w:p w14:paraId="0FD34E02" w14:textId="5CEEB49F" w:rsidR="008F7BEA" w:rsidRPr="00C62772" w:rsidRDefault="008F7BEA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где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diff</m:t>
        </m:r>
      </m:oMath>
      <w:r w:rsidRPr="00C62772">
        <w:rPr>
          <w:rFonts w:ascii="Times New Roman" w:eastAsiaTheme="minorEastAsia" w:hAnsi="Times New Roman" w:cs="Times New Roman"/>
        </w:rPr>
        <w:t xml:space="preserve">– </w:t>
      </w:r>
      <w:r w:rsidRPr="00C22057">
        <w:rPr>
          <w:rFonts w:ascii="Times New Roman" w:eastAsiaTheme="minorEastAsia" w:hAnsi="Times New Roman" w:cs="Times New Roman"/>
        </w:rPr>
        <w:t xml:space="preserve">минимальная разница между паттернами при наложении их друг на друга (в единицах),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  <m:r>
          <w:rPr>
            <w:rFonts w:ascii="Cambria Math" w:eastAsiaTheme="minorEastAsia" w:hAnsi="Cambria Math" w:cs="Times New Roman"/>
          </w:rPr>
          <m:t>h</m:t>
        </m:r>
        <m:r>
          <w:rPr>
            <w:rFonts w:ascii="Cambria Math" w:eastAsiaTheme="minorEastAsia" w:hAnsi="Cambria Math" w:cs="Times New Roman"/>
            <w:lang w:val="en-US"/>
          </w:rPr>
          <m:t>ift</m:t>
        </m:r>
      </m:oMath>
      <w:r w:rsidRPr="00C62772">
        <w:rPr>
          <w:rFonts w:ascii="Times New Roman" w:eastAsiaTheme="minorEastAsia" w:hAnsi="Times New Roman" w:cs="Times New Roman"/>
        </w:rPr>
        <w:t xml:space="preserve"> – </w:t>
      </w:r>
      <w:r w:rsidRPr="00C22057">
        <w:rPr>
          <w:rFonts w:ascii="Times New Roman" w:eastAsiaTheme="minorEastAsia" w:hAnsi="Times New Roman" w:cs="Times New Roman"/>
        </w:rPr>
        <w:t xml:space="preserve">количество сдвигов для достижения этой разницы, </w:t>
      </w:r>
      <m:oMath>
        <m:r>
          <w:rPr>
            <w:rFonts w:ascii="Cambria Math" w:eastAsiaTheme="minorEastAsia" w:hAnsi="Cambria Math" w:cs="Times New Roman"/>
            <w:lang w:val="en-US"/>
          </w:rPr>
          <m:t>α</m:t>
        </m:r>
        <m:r>
          <w:rPr>
            <w:rFonts w:ascii="Cambria Math" w:eastAsiaTheme="minorEastAsia" w:hAnsi="Cambria Math" w:cs="Times New Roman"/>
          </w:rPr>
          <m:t>∈[0, 1]</m:t>
        </m:r>
      </m:oMath>
    </w:p>
    <w:p w14:paraId="42E56006" w14:textId="77777777" w:rsidR="00CB3345" w:rsidRPr="00C22057" w:rsidRDefault="00CB3345" w:rsidP="00C22057">
      <w:pPr>
        <w:spacing w:after="40"/>
        <w:jc w:val="center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75096E11" wp14:editId="06A7708F">
            <wp:extent cx="4090664" cy="2878647"/>
            <wp:effectExtent l="0" t="0" r="0" b="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8313" cy="28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8F75" w14:textId="6E4557A1" w:rsidR="00CB3345" w:rsidRPr="00CA23F2" w:rsidRDefault="00CB3345" w:rsidP="00C22057">
      <w:pPr>
        <w:spacing w:after="40"/>
        <w:jc w:val="center"/>
        <w:rPr>
          <w:rFonts w:ascii="Times New Roman" w:eastAsiaTheme="minorEastAsia" w:hAnsi="Times New Roman" w:cs="Times New Roman"/>
          <w:i/>
          <w:lang w:val="en-US"/>
        </w:rPr>
      </w:pPr>
      <w:r w:rsidRPr="00CA23F2">
        <w:rPr>
          <w:rFonts w:ascii="Times New Roman" w:eastAsiaTheme="minorEastAsia" w:hAnsi="Times New Roman" w:cs="Times New Roman"/>
          <w:i/>
        </w:rPr>
        <w:t xml:space="preserve">Рис 4. Архитектура </w:t>
      </w:r>
      <w:r w:rsidRPr="00CA23F2">
        <w:rPr>
          <w:rFonts w:ascii="Times New Roman" w:eastAsiaTheme="minorEastAsia" w:hAnsi="Times New Roman" w:cs="Times New Roman"/>
          <w:i/>
          <w:lang w:val="en-US"/>
        </w:rPr>
        <w:t>THSOM</w:t>
      </w:r>
    </w:p>
    <w:p w14:paraId="2CB8A6D7" w14:textId="77777777" w:rsidR="00CB3345" w:rsidRPr="00C22057" w:rsidRDefault="00CB3345" w:rsidP="00C22057">
      <w:pPr>
        <w:spacing w:after="40"/>
        <w:rPr>
          <w:rFonts w:ascii="Times New Roman" w:eastAsiaTheme="minorEastAsia" w:hAnsi="Times New Roman" w:cs="Times New Roman"/>
          <w:i/>
        </w:rPr>
      </w:pPr>
    </w:p>
    <w:p w14:paraId="27B629ED" w14:textId="253D7D9C" w:rsidR="00E61FA3" w:rsidRPr="00C22057" w:rsidRDefault="00BF6296" w:rsidP="00CA23F2">
      <w:pPr>
        <w:spacing w:after="40"/>
        <w:jc w:val="center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13E2B439" wp14:editId="461ACC90">
            <wp:extent cx="2053014" cy="1771086"/>
            <wp:effectExtent l="0" t="0" r="4445" b="698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9965" cy="177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0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598EAA8" wp14:editId="379A5987">
            <wp:extent cx="2031387" cy="1746280"/>
            <wp:effectExtent l="0" t="0" r="635" b="635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862" cy="175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CB54" w14:textId="43087FD8" w:rsidR="00023672" w:rsidRPr="00C22057" w:rsidRDefault="00023672" w:rsidP="00CA23F2">
      <w:pPr>
        <w:spacing w:after="40"/>
        <w:jc w:val="center"/>
        <w:rPr>
          <w:rFonts w:ascii="Times New Roman" w:eastAsiaTheme="minorEastAsia" w:hAnsi="Times New Roman" w:cs="Times New Roman"/>
        </w:rPr>
      </w:pPr>
    </w:p>
    <w:p w14:paraId="2B47DF39" w14:textId="27CE5589" w:rsidR="002A36C6" w:rsidRPr="00CA23F2" w:rsidRDefault="00CB3345" w:rsidP="00CA23F2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CA23F2">
        <w:rPr>
          <w:rFonts w:ascii="Times New Roman" w:eastAsiaTheme="minorEastAsia" w:hAnsi="Times New Roman" w:cs="Times New Roman"/>
          <w:i/>
        </w:rPr>
        <w:t>Рис 5</w:t>
      </w:r>
      <w:r w:rsidR="00023672" w:rsidRPr="00CA23F2">
        <w:rPr>
          <w:rFonts w:ascii="Times New Roman" w:eastAsiaTheme="minorEastAsia" w:hAnsi="Times New Roman" w:cs="Times New Roman"/>
          <w:i/>
        </w:rPr>
        <w:t>. Примеры похожих паттернов</w:t>
      </w:r>
    </w:p>
    <w:p w14:paraId="062A2D13" w14:textId="77777777" w:rsidR="002A36C6" w:rsidRPr="00C22057" w:rsidRDefault="002A36C6" w:rsidP="00CA23F2">
      <w:pPr>
        <w:spacing w:after="40"/>
        <w:jc w:val="center"/>
        <w:rPr>
          <w:rFonts w:ascii="Times New Roman" w:eastAsiaTheme="minorEastAsia" w:hAnsi="Times New Roman" w:cs="Times New Roman"/>
        </w:rPr>
      </w:pPr>
    </w:p>
    <w:p w14:paraId="1B0FF710" w14:textId="381D67D2" w:rsidR="002A36C6" w:rsidRPr="00C22057" w:rsidRDefault="00BF6296" w:rsidP="00CA23F2">
      <w:pPr>
        <w:spacing w:after="40"/>
        <w:jc w:val="center"/>
        <w:rPr>
          <w:rFonts w:ascii="Times New Roman" w:hAnsi="Times New Roman" w:cs="Times New Roman"/>
          <w:noProof/>
          <w:lang w:eastAsia="ru-RU"/>
        </w:rPr>
      </w:pPr>
      <w:r w:rsidRPr="00C2205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0350797" wp14:editId="55181505">
            <wp:extent cx="2167314" cy="1855525"/>
            <wp:effectExtent l="0" t="0" r="0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4612" cy="186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05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1C89D4" wp14:editId="1446AD4D">
            <wp:extent cx="2138075" cy="1849965"/>
            <wp:effectExtent l="0" t="0" r="0" b="444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3821" cy="1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2030" w14:textId="5B24C1C6" w:rsidR="002A36C6" w:rsidRPr="00CA23F2" w:rsidRDefault="00CB3345" w:rsidP="00CA23F2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CA23F2">
        <w:rPr>
          <w:rFonts w:ascii="Times New Roman" w:hAnsi="Times New Roman" w:cs="Times New Roman"/>
          <w:i/>
          <w:noProof/>
          <w:lang w:eastAsia="ru-RU"/>
        </w:rPr>
        <w:t>Рис. 6</w:t>
      </w:r>
      <w:r w:rsidR="002A36C6" w:rsidRPr="00CA23F2">
        <w:rPr>
          <w:rFonts w:ascii="Times New Roman" w:hAnsi="Times New Roman" w:cs="Times New Roman"/>
          <w:i/>
          <w:noProof/>
          <w:lang w:eastAsia="ru-RU"/>
        </w:rPr>
        <w:t xml:space="preserve"> Паттерны имеют одинаковую структуру, однако </w:t>
      </w:r>
      <w:r w:rsidR="00BF6296" w:rsidRPr="00CA23F2">
        <w:rPr>
          <w:rFonts w:ascii="Times New Roman" w:hAnsi="Times New Roman" w:cs="Times New Roman"/>
          <w:i/>
          <w:noProof/>
          <w:lang w:eastAsia="ru-RU"/>
        </w:rPr>
        <w:t>в одном из случаев движение вверх является недопустимым.</w:t>
      </w:r>
    </w:p>
    <w:p w14:paraId="569508FB" w14:textId="51C98651" w:rsidR="00023672" w:rsidRPr="00C22057" w:rsidRDefault="00023672" w:rsidP="00C22057">
      <w:pPr>
        <w:spacing w:after="40"/>
        <w:rPr>
          <w:rFonts w:ascii="Times New Roman" w:eastAsiaTheme="minorEastAsia" w:hAnsi="Times New Roman" w:cs="Times New Roman"/>
        </w:rPr>
      </w:pPr>
    </w:p>
    <w:p w14:paraId="58243CB2" w14:textId="1C5A7313" w:rsidR="00023672" w:rsidRPr="00C22057" w:rsidRDefault="008F7BEA" w:rsidP="007A25CC">
      <w:pPr>
        <w:spacing w:after="40"/>
        <w:ind w:firstLine="708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Временная составляющая модели состоит из 4 связей между каждой парой нейронов, которые обуславливают распределение вероятностей в пространстве дейст</w:t>
      </w:r>
      <w:r w:rsidR="00075B5A" w:rsidRPr="00C22057">
        <w:rPr>
          <w:rFonts w:ascii="Times New Roman" w:eastAsiaTheme="minorEastAsia" w:hAnsi="Times New Roman" w:cs="Times New Roman"/>
        </w:rPr>
        <w:t>вий. То есть, чем сильнее связь, тем вероятнее действие, которое нужно выполнить для перехода от одного состояния к другому.</w:t>
      </w:r>
      <w:r w:rsidR="002B0EEC" w:rsidRPr="00C22057">
        <w:rPr>
          <w:rFonts w:ascii="Times New Roman" w:eastAsiaTheme="minorEastAsia" w:hAnsi="Times New Roman" w:cs="Times New Roman"/>
        </w:rPr>
        <w:t xml:space="preserve"> Расчет временных весов происходит по формуле:</w:t>
      </w:r>
      <w:r w:rsidRPr="00C22057">
        <w:rPr>
          <w:rFonts w:ascii="Times New Roman" w:eastAsiaTheme="minorEastAsia" w:hAnsi="Times New Roman" w:cs="Times New Roman"/>
        </w:rPr>
        <w:t xml:space="preserve"> </w:t>
      </w:r>
    </w:p>
    <w:p w14:paraId="54FD5134" w14:textId="735E467A" w:rsidR="002B0EEC" w:rsidRPr="00C22057" w:rsidRDefault="004843F6" w:rsidP="00C22057">
      <w:pPr>
        <w:spacing w:after="4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i, j, 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i,j,a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+reward, 0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</w:rPr>
                    <m:t>, 1</m:t>
                  </m:r>
                </m:e>
              </m:d>
            </m:e>
          </m:func>
        </m:oMath>
      </m:oMathPara>
    </w:p>
    <w:p w14:paraId="61F2707E" w14:textId="7DBBED9F" w:rsidR="007A2682" w:rsidRPr="00C22057" w:rsidRDefault="002B0EEC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i, j</m:t>
        </m:r>
      </m:oMath>
      <w:r w:rsidRPr="00C22057">
        <w:rPr>
          <w:rFonts w:ascii="Times New Roman" w:eastAsiaTheme="minorEastAsia" w:hAnsi="Times New Roman" w:cs="Times New Roman"/>
        </w:rPr>
        <w:t xml:space="preserve"> – состояния,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C22057">
        <w:rPr>
          <w:rFonts w:ascii="Times New Roman" w:eastAsiaTheme="minorEastAsia" w:hAnsi="Times New Roman" w:cs="Times New Roman"/>
        </w:rPr>
        <w:t xml:space="preserve"> – действие</w:t>
      </w:r>
      <w:r w:rsidRPr="00C62772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reward</m:t>
        </m:r>
      </m:oMath>
      <w:r w:rsidRPr="00C62772">
        <w:rPr>
          <w:rFonts w:ascii="Times New Roman" w:eastAsiaTheme="minorEastAsia" w:hAnsi="Times New Roman" w:cs="Times New Roman"/>
        </w:rPr>
        <w:t xml:space="preserve"> – </w:t>
      </w:r>
      <w:r w:rsidRPr="00C22057">
        <w:rPr>
          <w:rFonts w:ascii="Times New Roman" w:eastAsiaTheme="minorEastAsia" w:hAnsi="Times New Roman" w:cs="Times New Roman"/>
        </w:rPr>
        <w:t>фидбэк от среды. Он состоит из постоянной награды/наказания за каждый шаг + награды за приближение к цели. Последняя компонента добавлена для того, чтобы агент был мотивирован идти именно к финишу.</w:t>
      </w:r>
      <w:r w:rsidR="00CD77DE" w:rsidRPr="00C22057">
        <w:rPr>
          <w:rFonts w:ascii="Times New Roman" w:eastAsiaTheme="minorEastAsia" w:hAnsi="Times New Roman" w:cs="Times New Roman"/>
        </w:rPr>
        <w:t xml:space="preserve"> </w:t>
      </w:r>
      <w:r w:rsidR="006F07D9" w:rsidRPr="00C22057">
        <w:rPr>
          <w:rFonts w:ascii="Times New Roman" w:eastAsiaTheme="minorEastAsia" w:hAnsi="Times New Roman" w:cs="Times New Roman"/>
        </w:rPr>
        <w:t xml:space="preserve">Выбор действия в момент времени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6F07D9" w:rsidRPr="00C22057">
        <w:rPr>
          <w:rFonts w:ascii="Times New Roman" w:eastAsiaTheme="minorEastAsia" w:hAnsi="Times New Roman" w:cs="Times New Roman"/>
        </w:rPr>
        <w:t xml:space="preserve"> </w:t>
      </w:r>
      <w:r w:rsidR="007A2682" w:rsidRPr="00C22057">
        <w:rPr>
          <w:rFonts w:ascii="Times New Roman" w:eastAsiaTheme="minorEastAsia" w:hAnsi="Times New Roman" w:cs="Times New Roman"/>
        </w:rPr>
        <w:t>соответствует</w:t>
      </w:r>
      <w:r w:rsidR="006F07D9" w:rsidRPr="00C22057">
        <w:rPr>
          <w:rFonts w:ascii="Times New Roman" w:eastAsiaTheme="minorEastAsia" w:hAnsi="Times New Roman" w:cs="Times New Roman"/>
        </w:rPr>
        <w:t xml:space="preserve"> </w:t>
      </w:r>
      <w:r w:rsidR="007A2682" w:rsidRPr="00C22057">
        <w:rPr>
          <w:rFonts w:ascii="Times New Roman" w:eastAsiaTheme="minorEastAsia" w:hAnsi="Times New Roman" w:cs="Times New Roman"/>
        </w:rPr>
        <w:t>самой сильной исходящей связи из текущего активного нейрона:</w:t>
      </w:r>
    </w:p>
    <w:p w14:paraId="40B3E4DE" w14:textId="47F0DD2D" w:rsidR="006F07D9" w:rsidRPr="00C22057" w:rsidRDefault="007A2682" w:rsidP="00C22057">
      <w:pPr>
        <w:spacing w:after="4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a=argmax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i*</m:t>
                  </m:r>
                </m:sub>
              </m:sSub>
            </m:e>
          </m:d>
        </m:oMath>
      </m:oMathPara>
    </w:p>
    <w:p w14:paraId="0DD4866E" w14:textId="77777777" w:rsidR="00722A5C" w:rsidRPr="00C22057" w:rsidRDefault="00722A5C" w:rsidP="007A25CC">
      <w:pPr>
        <w:spacing w:after="40"/>
        <w:ind w:firstLine="708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Помимо выбора оптимальных действий в модели также используется стратегия </w:t>
      </w:r>
      <m:oMath>
        <m:r>
          <w:rPr>
            <w:rFonts w:ascii="Cambria Math" w:eastAsiaTheme="minorEastAsia" w:hAnsi="Cambria Math" w:cs="Times New Roman"/>
          </w:rPr>
          <m:t>ε-greedy</m:t>
        </m:r>
      </m:oMath>
      <w:r w:rsidRPr="00C22057">
        <w:rPr>
          <w:rFonts w:ascii="Times New Roman" w:eastAsiaTheme="minorEastAsia" w:hAnsi="Times New Roman" w:cs="Times New Roman"/>
        </w:rPr>
        <w:t xml:space="preserve"> которая на начальных этапах играет крайне важную роль. Когда процесс только начинается и игрок еще ничего не знает о паттернах, он действует какое-то время абсолютно рандомно, накапливая опыт. В общем случае вероятность случайного действия вычисляется как:</w:t>
      </w:r>
    </w:p>
    <w:p w14:paraId="03F21D80" w14:textId="35FCEFA0" w:rsidR="00D50DBF" w:rsidRPr="00C22057" w:rsidRDefault="004843F6" w:rsidP="00C22057">
      <w:pPr>
        <w:spacing w:after="4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ε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</w:rPr>
                    <m:t>, 0.2</m:t>
                  </m:r>
                </m:e>
              </m:d>
            </m:e>
          </m:func>
        </m:oMath>
      </m:oMathPara>
    </w:p>
    <w:p w14:paraId="0EA40FE4" w14:textId="77777777" w:rsidR="00CB3345" w:rsidRPr="00C22057" w:rsidRDefault="00CB3345" w:rsidP="00C22057">
      <w:pPr>
        <w:spacing w:after="40"/>
        <w:jc w:val="center"/>
        <w:rPr>
          <w:rFonts w:ascii="Times New Roman" w:eastAsiaTheme="minorEastAsia" w:hAnsi="Times New Roman" w:cs="Times New Roman"/>
        </w:rPr>
      </w:pPr>
    </w:p>
    <w:p w14:paraId="23D9F3C2" w14:textId="3AAD13AE" w:rsidR="00722A5C" w:rsidRPr="0076388E" w:rsidRDefault="0026771A" w:rsidP="0076388E">
      <w:pPr>
        <w:rPr>
          <w:rFonts w:ascii="Times New Roman" w:hAnsi="Times New Roman" w:cs="Times New Roman"/>
        </w:rPr>
      </w:pPr>
      <w:r w:rsidRPr="0076388E">
        <w:rPr>
          <w:rFonts w:ascii="Times New Roman" w:hAnsi="Times New Roman" w:cs="Times New Roman"/>
        </w:rPr>
        <w:t>Алгоритм</w:t>
      </w:r>
      <w:r w:rsidR="0076388E">
        <w:rPr>
          <w:rFonts w:ascii="Times New Roman" w:hAnsi="Times New Roman" w:cs="Times New Roman"/>
          <w:lang w:val="en-US"/>
        </w:rPr>
        <w:t xml:space="preserve"> </w:t>
      </w:r>
      <w:r w:rsidR="0076388E">
        <w:rPr>
          <w:rFonts w:ascii="Times New Roman" w:hAnsi="Times New Roman" w:cs="Times New Roman"/>
        </w:rPr>
        <w:t>обучения агента:</w:t>
      </w:r>
    </w:p>
    <w:p w14:paraId="67C45723" w14:textId="49D2C6B5" w:rsidR="0026771A" w:rsidRPr="00C62772" w:rsidRDefault="00F1450B" w:rsidP="00C22057">
      <w:pPr>
        <w:pStyle w:val="a6"/>
        <w:numPr>
          <w:ilvl w:val="0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Проинициализировать временные и пространственные веса малыми случайными значениями</w:t>
      </w:r>
    </w:p>
    <w:p w14:paraId="7F145376" w14:textId="615990D4" w:rsidR="00F1450B" w:rsidRPr="00C22057" w:rsidRDefault="00F1450B" w:rsidP="00C22057">
      <w:pPr>
        <w:pStyle w:val="a6"/>
        <w:numPr>
          <w:ilvl w:val="0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t>for t = 1, T do</w:t>
      </w:r>
    </w:p>
    <w:p w14:paraId="283A5848" w14:textId="5A8ED15E" w:rsidR="00F1450B" w:rsidRPr="00C62772" w:rsidRDefault="00F1450B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Считать входной сигнал с сенсоров (получить текущий блок </w:t>
      </w:r>
      <w:r w:rsidRPr="00C22057">
        <w:rPr>
          <w:rFonts w:ascii="Times New Roman" w:eastAsiaTheme="minorEastAsia" w:hAnsi="Times New Roman" w:cs="Times New Roman"/>
          <w:lang w:val="en-US"/>
        </w:rPr>
        <w:t>MxM</w:t>
      </w:r>
      <w:r w:rsidRPr="00C22057">
        <w:rPr>
          <w:rFonts w:ascii="Times New Roman" w:eastAsiaTheme="minorEastAsia" w:hAnsi="Times New Roman" w:cs="Times New Roman"/>
        </w:rPr>
        <w:t>)</w:t>
      </w:r>
    </w:p>
    <w:p w14:paraId="3402E8E7" w14:textId="64323CCB" w:rsidR="00F1450B" w:rsidRPr="00C22057" w:rsidRDefault="00F1450B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</w:rPr>
        <w:t xml:space="preserve">Определить </w:t>
      </w:r>
      <m:oMath>
        <m:r>
          <w:rPr>
            <w:rFonts w:ascii="Cambria Math" w:eastAsiaTheme="minorEastAsia" w:hAnsi="Cambria Math" w:cs="Times New Roman"/>
          </w:rPr>
          <m:t>BMU</m:t>
        </m:r>
      </m:oMath>
      <w:r w:rsidRPr="00C22057">
        <w:rPr>
          <w:rFonts w:ascii="Times New Roman" w:eastAsiaTheme="minorEastAsia" w:hAnsi="Times New Roman" w:cs="Times New Roman"/>
        </w:rPr>
        <w:t xml:space="preserve"> </w:t>
      </w:r>
    </w:p>
    <w:p w14:paraId="68FDA20F" w14:textId="6CE33C06" w:rsidR="005214DC" w:rsidRPr="00C22057" w:rsidRDefault="005214DC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</w:rPr>
        <w:t>Обновить пространственные веса</w:t>
      </w:r>
    </w:p>
    <w:p w14:paraId="66E930FA" w14:textId="4F9FFE2B" w:rsidR="005214DC" w:rsidRPr="00C22057" w:rsidRDefault="005214DC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</w:rPr>
        <w:t> </w:t>
      </w:r>
      <w:r w:rsidRPr="00C22057">
        <w:rPr>
          <w:rFonts w:ascii="Times New Roman" w:eastAsiaTheme="minorEastAsia" w:hAnsi="Times New Roman" w:cs="Times New Roman"/>
          <w:lang w:val="en-US"/>
        </w:rPr>
        <w:t xml:space="preserve">if t != 1 </w:t>
      </w:r>
      <w:r w:rsidRPr="00C22057">
        <w:rPr>
          <w:rFonts w:ascii="Times New Roman" w:eastAsiaTheme="minorEastAsia" w:hAnsi="Times New Roman" w:cs="Times New Roman"/>
        </w:rPr>
        <w:t>обновить временные веса</w:t>
      </w:r>
    </w:p>
    <w:p w14:paraId="354F9A3F" w14:textId="5AFFAE91" w:rsidR="005214DC" w:rsidRPr="00C62772" w:rsidRDefault="005214DC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62772">
        <w:rPr>
          <w:rFonts w:ascii="Times New Roman" w:eastAsiaTheme="minorEastAsia" w:hAnsi="Times New Roman" w:cs="Times New Roman"/>
        </w:rPr>
        <w:t xml:space="preserve">Запомнить текущее состояние как </w:t>
      </w:r>
      <m:oMath>
        <m:r>
          <w:rPr>
            <w:rFonts w:ascii="Cambria Math" w:eastAsiaTheme="minorEastAsia" w:hAnsi="Cambria Math" w:cs="Times New Roman"/>
            <w:lang w:val="en-US"/>
          </w:rPr>
          <m:t>prev</m:t>
        </m:r>
        <m:r>
          <w:rPr>
            <w:rFonts w:ascii="Cambria Math" w:eastAsiaTheme="minorEastAsia" w:hAnsi="Cambria Math" w:cs="Times New Roman"/>
          </w:rPr>
          <m:t>_</m:t>
        </m:r>
        <m:r>
          <w:rPr>
            <w:rFonts w:ascii="Cambria Math" w:eastAsiaTheme="minorEastAsia" w:hAnsi="Cambria Math" w:cs="Times New Roman"/>
            <w:lang w:val="en-US"/>
          </w:rPr>
          <m:t>state</m:t>
        </m:r>
      </m:oMath>
    </w:p>
    <w:p w14:paraId="1DD8CC8A" w14:textId="14959B0C" w:rsidR="005214DC" w:rsidRPr="00C62772" w:rsidRDefault="005214DC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В соответствии с </w:t>
      </w:r>
      <m:oMath>
        <m:r>
          <w:rPr>
            <w:rFonts w:ascii="Cambria Math" w:eastAsiaTheme="minorEastAsia" w:hAnsi="Cambria Math" w:cs="Times New Roman"/>
          </w:rPr>
          <m:t>ε-greedy policy</m:t>
        </m:r>
      </m:oMath>
      <w:r w:rsidRPr="00C22057">
        <w:rPr>
          <w:rFonts w:ascii="Times New Roman" w:eastAsiaTheme="minorEastAsia" w:hAnsi="Times New Roman" w:cs="Times New Roman"/>
        </w:rPr>
        <w:t xml:space="preserve"> выбрать </w:t>
      </w:r>
      <m:oMath>
        <m:r>
          <w:rPr>
            <w:rFonts w:ascii="Cambria Math" w:eastAsiaTheme="minorEastAsia" w:hAnsi="Cambria Math" w:cs="Times New Roman"/>
          </w:rPr>
          <m:t>best_action</m:t>
        </m:r>
      </m:oMath>
    </w:p>
    <w:p w14:paraId="4A69D52B" w14:textId="7B13D59B" w:rsidR="005214DC" w:rsidRPr="00C22057" w:rsidRDefault="005214DC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t xml:space="preserve">Выполнить выбранное действие, запомнить </w:t>
      </w:r>
      <m:oMath>
        <m:r>
          <w:rPr>
            <w:rFonts w:ascii="Cambria Math" w:eastAsiaTheme="minorEastAsia" w:hAnsi="Cambria Math" w:cs="Times New Roman"/>
            <w:lang w:val="en-US"/>
          </w:rPr>
          <m:t>reward</m:t>
        </m:r>
      </m:oMath>
      <w:r w:rsidRPr="00C22057">
        <w:rPr>
          <w:rFonts w:ascii="Times New Roman" w:eastAsiaTheme="minorEastAsia" w:hAnsi="Times New Roman" w:cs="Times New Roman"/>
          <w:lang w:val="en-US"/>
        </w:rPr>
        <w:t> </w:t>
      </w:r>
    </w:p>
    <w:p w14:paraId="42F69CC9" w14:textId="62AE65DE" w:rsidR="005214DC" w:rsidRPr="00C62772" w:rsidRDefault="005214DC" w:rsidP="00C22057">
      <w:pPr>
        <w:pStyle w:val="a6"/>
        <w:numPr>
          <w:ilvl w:val="1"/>
          <w:numId w:val="1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Если не достигли финиша, перейти к шагу 2</w:t>
      </w:r>
    </w:p>
    <w:p w14:paraId="09E9A011" w14:textId="61C500D2" w:rsidR="005214DC" w:rsidRPr="00C22057" w:rsidRDefault="005214DC" w:rsidP="00C22057">
      <w:pPr>
        <w:pStyle w:val="a6"/>
        <w:numPr>
          <w:ilvl w:val="0"/>
          <w:numId w:val="1"/>
        </w:num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t>end for</w:t>
      </w:r>
    </w:p>
    <w:p w14:paraId="573046C5" w14:textId="77777777" w:rsidR="00CB3345" w:rsidRPr="00C22057" w:rsidRDefault="00CB3345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</w:p>
    <w:p w14:paraId="7B21B91E" w14:textId="329AF42B" w:rsidR="00CB3345" w:rsidRPr="0076388E" w:rsidRDefault="0076388E" w:rsidP="00CC03F7">
      <w:pPr>
        <w:pStyle w:val="1"/>
        <w:rPr>
          <w:rFonts w:eastAsiaTheme="minorEastAsia"/>
        </w:rPr>
      </w:pPr>
      <w:bookmarkStart w:id="11" w:name="_Toc482260201"/>
      <w:r>
        <w:rPr>
          <w:rFonts w:eastAsiaTheme="minorEastAsia"/>
        </w:rPr>
        <w:lastRenderedPageBreak/>
        <w:t>Эксперименты</w:t>
      </w:r>
      <w:bookmarkEnd w:id="11"/>
    </w:p>
    <w:p w14:paraId="3926D809" w14:textId="1B31C703" w:rsidR="004B157F" w:rsidRPr="00C22057" w:rsidRDefault="005418E8" w:rsidP="00CC03F7">
      <w:pPr>
        <w:spacing w:after="40"/>
        <w:ind w:firstLine="708"/>
        <w:rPr>
          <w:rFonts w:ascii="Times New Roman" w:eastAsiaTheme="minorEastAsia" w:hAnsi="Times New Roman" w:cs="Times New Roman"/>
          <w:lang w:val="en-US"/>
        </w:rPr>
      </w:pPr>
      <w:r w:rsidRPr="00C62772">
        <w:rPr>
          <w:rFonts w:ascii="Times New Roman" w:eastAsiaTheme="minorEastAsia" w:hAnsi="Times New Roman" w:cs="Times New Roman"/>
        </w:rPr>
        <w:t>Мы протестировали наш алгоритм на различных последовательностях лабиринтов</w:t>
      </w:r>
      <w:r w:rsidR="00586A10" w:rsidRPr="00C62772">
        <w:rPr>
          <w:rFonts w:ascii="Times New Roman" w:eastAsiaTheme="minorEastAsia" w:hAnsi="Times New Roman" w:cs="Times New Roman"/>
        </w:rPr>
        <w:t xml:space="preserve"> 16</w:t>
      </w:r>
      <w:r w:rsidR="00586A10" w:rsidRPr="00C22057">
        <w:rPr>
          <w:rFonts w:ascii="Times New Roman" w:eastAsiaTheme="minorEastAsia" w:hAnsi="Times New Roman" w:cs="Times New Roman"/>
          <w:lang w:val="en-US"/>
        </w:rPr>
        <w:t>x</w:t>
      </w:r>
      <w:r w:rsidR="00586A10" w:rsidRPr="00C62772">
        <w:rPr>
          <w:rFonts w:ascii="Times New Roman" w:eastAsiaTheme="minorEastAsia" w:hAnsi="Times New Roman" w:cs="Times New Roman"/>
        </w:rPr>
        <w:t>16</w:t>
      </w:r>
      <w:r w:rsidRPr="00C62772">
        <w:rPr>
          <w:rFonts w:ascii="Times New Roman" w:eastAsiaTheme="minorEastAsia" w:hAnsi="Times New Roman" w:cs="Times New Roman"/>
        </w:rPr>
        <w:t>, отличающихся по сложности прохождени</w:t>
      </w:r>
      <w:r w:rsidR="00CC03F7" w:rsidRPr="00C62772">
        <w:rPr>
          <w:rFonts w:ascii="Times New Roman" w:eastAsiaTheme="minorEastAsia" w:hAnsi="Times New Roman" w:cs="Times New Roman"/>
        </w:rPr>
        <w:t xml:space="preserve">я. </w:t>
      </w:r>
      <w:r w:rsidRPr="00C62772">
        <w:rPr>
          <w:rFonts w:ascii="Times New Roman" w:eastAsiaTheme="minorEastAsia" w:hAnsi="Times New Roman" w:cs="Times New Roman"/>
        </w:rPr>
        <w:t>Для начала было решено прогнать агента 5 раз на одном и том же лабиринте</w:t>
      </w:r>
      <w:r w:rsidR="004B157F" w:rsidRPr="00C62772">
        <w:rPr>
          <w:rFonts w:ascii="Times New Roman" w:eastAsiaTheme="minorEastAsia" w:hAnsi="Times New Roman" w:cs="Times New Roman"/>
        </w:rPr>
        <w:t xml:space="preserve"> (Рис. 3)</w:t>
      </w:r>
      <w:r w:rsidRPr="00C62772">
        <w:rPr>
          <w:rFonts w:ascii="Times New Roman" w:eastAsiaTheme="minorEastAsia" w:hAnsi="Times New Roman" w:cs="Times New Roman"/>
        </w:rPr>
        <w:t xml:space="preserve">, чтобы понять насколько хорошо проходит обучение. </w:t>
      </w:r>
      <w:r w:rsidRPr="00C22057">
        <w:rPr>
          <w:rFonts w:ascii="Times New Roman" w:eastAsiaTheme="minorEastAsia" w:hAnsi="Times New Roman" w:cs="Times New Roman"/>
          <w:lang w:val="en-US"/>
        </w:rPr>
        <w:t>Количество шагов указано в таблице</w:t>
      </w:r>
    </w:p>
    <w:p w14:paraId="38C811C5" w14:textId="3F502804" w:rsidR="00586A10" w:rsidRPr="00CC03F7" w:rsidRDefault="00586A10" w:rsidP="00C22057">
      <w:pPr>
        <w:spacing w:after="40"/>
        <w:jc w:val="right"/>
        <w:rPr>
          <w:rFonts w:ascii="Times New Roman" w:eastAsiaTheme="minorEastAsia" w:hAnsi="Times New Roman" w:cs="Times New Roman"/>
          <w:i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br/>
      </w:r>
      <w:r w:rsidR="004B157F" w:rsidRPr="00CC03F7">
        <w:rPr>
          <w:rFonts w:ascii="Times New Roman" w:eastAsiaTheme="minorEastAsia" w:hAnsi="Times New Roman" w:cs="Times New Roman"/>
          <w:i/>
          <w:lang w:val="en-US"/>
        </w:rPr>
        <w:t>Таблица 1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395"/>
        <w:gridCol w:w="1475"/>
        <w:gridCol w:w="1438"/>
        <w:gridCol w:w="1437"/>
        <w:gridCol w:w="1437"/>
        <w:gridCol w:w="1437"/>
      </w:tblGrid>
      <w:tr w:rsidR="00DE18BF" w:rsidRPr="00C22057" w14:paraId="33BBA8FC" w14:textId="77777777" w:rsidTr="00DE18BF">
        <w:tc>
          <w:tcPr>
            <w:tcW w:w="1395" w:type="dxa"/>
          </w:tcPr>
          <w:p w14:paraId="4E5E170E" w14:textId="51B8A22A" w:rsidR="00DE18BF" w:rsidRPr="00C22057" w:rsidRDefault="00B90139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Итерация</w:t>
            </w:r>
          </w:p>
        </w:tc>
        <w:tc>
          <w:tcPr>
            <w:tcW w:w="1475" w:type="dxa"/>
          </w:tcPr>
          <w:p w14:paraId="47A0E11E" w14:textId="0EF0FE72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438" w:type="dxa"/>
          </w:tcPr>
          <w:p w14:paraId="01E9087B" w14:textId="53F26C79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1437" w:type="dxa"/>
          </w:tcPr>
          <w:p w14:paraId="63F6FC39" w14:textId="1638334E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1437" w:type="dxa"/>
          </w:tcPr>
          <w:p w14:paraId="1536F0A0" w14:textId="0514E68B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1437" w:type="dxa"/>
          </w:tcPr>
          <w:p w14:paraId="77B9F367" w14:textId="0DDD269C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</w:tr>
      <w:tr w:rsidR="00DE18BF" w:rsidRPr="00C22057" w14:paraId="08101E76" w14:textId="77777777" w:rsidTr="00DE18BF">
        <w:trPr>
          <w:trHeight w:val="267"/>
        </w:trPr>
        <w:tc>
          <w:tcPr>
            <w:tcW w:w="1395" w:type="dxa"/>
          </w:tcPr>
          <w:p w14:paraId="52C3A7F9" w14:textId="13658D6D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Шаги</w:t>
            </w:r>
          </w:p>
        </w:tc>
        <w:tc>
          <w:tcPr>
            <w:tcW w:w="1475" w:type="dxa"/>
          </w:tcPr>
          <w:p w14:paraId="414E9B0C" w14:textId="0AA76468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119</w:t>
            </w:r>
          </w:p>
        </w:tc>
        <w:tc>
          <w:tcPr>
            <w:tcW w:w="1438" w:type="dxa"/>
          </w:tcPr>
          <w:p w14:paraId="7F9EEA7B" w14:textId="55A3EBF3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84</w:t>
            </w:r>
          </w:p>
        </w:tc>
        <w:tc>
          <w:tcPr>
            <w:tcW w:w="1437" w:type="dxa"/>
          </w:tcPr>
          <w:p w14:paraId="0E9669B2" w14:textId="00993E7B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49</w:t>
            </w:r>
          </w:p>
        </w:tc>
        <w:tc>
          <w:tcPr>
            <w:tcW w:w="1437" w:type="dxa"/>
          </w:tcPr>
          <w:p w14:paraId="3B6192A1" w14:textId="72A571A2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33</w:t>
            </w:r>
          </w:p>
        </w:tc>
        <w:tc>
          <w:tcPr>
            <w:tcW w:w="1437" w:type="dxa"/>
          </w:tcPr>
          <w:p w14:paraId="2942F079" w14:textId="500542A2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42</w:t>
            </w:r>
          </w:p>
        </w:tc>
      </w:tr>
    </w:tbl>
    <w:p w14:paraId="5FAC9109" w14:textId="77777777" w:rsidR="00CC03F7" w:rsidRDefault="00CC03F7" w:rsidP="00C22057">
      <w:pPr>
        <w:spacing w:after="40"/>
        <w:rPr>
          <w:rFonts w:ascii="Times New Roman" w:eastAsiaTheme="minorEastAsia" w:hAnsi="Times New Roman" w:cs="Times New Roman"/>
        </w:rPr>
      </w:pPr>
    </w:p>
    <w:p w14:paraId="3670E7F4" w14:textId="7A44E307" w:rsidR="004B157F" w:rsidRPr="00C22057" w:rsidRDefault="004B157F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Как видно, агент обучается и обучается довольно быстро. Учитывая начальное расположение агента относительно конечной точки</w:t>
      </w:r>
      <w:r w:rsidR="00CC03F7">
        <w:rPr>
          <w:rFonts w:ascii="Times New Roman" w:eastAsiaTheme="minorEastAsia" w:hAnsi="Times New Roman" w:cs="Times New Roman"/>
        </w:rPr>
        <w:t>,</w:t>
      </w:r>
      <w:r w:rsidRPr="00C22057">
        <w:rPr>
          <w:rFonts w:ascii="Times New Roman" w:eastAsiaTheme="minorEastAsia" w:hAnsi="Times New Roman" w:cs="Times New Roman"/>
        </w:rPr>
        <w:t xml:space="preserve"> результаты можно считать сравнимыми с человеческими. </w:t>
      </w:r>
    </w:p>
    <w:p w14:paraId="11A6DB3D" w14:textId="1793BC28" w:rsidR="00DE18BF" w:rsidRPr="00C22057" w:rsidRDefault="004B157F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ab/>
        <w:t>Однако на более сложных лабиринтах агент затричивает уже на порядок больше шагов. Например если лабиринт содержит тупики, агенту нужно за</w:t>
      </w:r>
      <w:r w:rsidR="00B8698D" w:rsidRPr="00C22057">
        <w:rPr>
          <w:rFonts w:ascii="Times New Roman" w:eastAsiaTheme="minorEastAsia" w:hAnsi="Times New Roman" w:cs="Times New Roman"/>
        </w:rPr>
        <w:t>тратить дополнительное время на то, чтобы выходить из трудных ситуаций, что сказывается на общем времени работы.</w:t>
      </w:r>
      <w:r w:rsidR="00DE18BF" w:rsidRPr="00C22057">
        <w:rPr>
          <w:rFonts w:ascii="Times New Roman" w:eastAsiaTheme="minorEastAsia" w:hAnsi="Times New Roman" w:cs="Times New Roman"/>
        </w:rPr>
        <w:t xml:space="preserve"> В подобном случае как на рисунке 7 статистика получается следующей:</w:t>
      </w:r>
    </w:p>
    <w:p w14:paraId="0103BEC6" w14:textId="27F9CC1B" w:rsidR="00DE18BF" w:rsidRPr="00C62772" w:rsidRDefault="00E66560" w:rsidP="00C22057">
      <w:pPr>
        <w:spacing w:after="40"/>
        <w:jc w:val="right"/>
        <w:rPr>
          <w:rFonts w:ascii="Times New Roman" w:eastAsiaTheme="minorEastAsia" w:hAnsi="Times New Roman" w:cs="Times New Roman"/>
          <w:i/>
        </w:rPr>
      </w:pPr>
      <w:r w:rsidRPr="00C62772">
        <w:rPr>
          <w:rFonts w:ascii="Times New Roman" w:eastAsiaTheme="minorEastAsia" w:hAnsi="Times New Roman" w:cs="Times New Roman"/>
          <w:i/>
        </w:rPr>
        <w:t>Таблица 2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395"/>
        <w:gridCol w:w="1475"/>
        <w:gridCol w:w="1438"/>
        <w:gridCol w:w="1437"/>
        <w:gridCol w:w="1437"/>
        <w:gridCol w:w="1437"/>
      </w:tblGrid>
      <w:tr w:rsidR="00DE18BF" w:rsidRPr="00C22057" w14:paraId="5AAD5006" w14:textId="77777777" w:rsidTr="00DE18BF">
        <w:tc>
          <w:tcPr>
            <w:tcW w:w="1395" w:type="dxa"/>
          </w:tcPr>
          <w:p w14:paraId="6B17E8F0" w14:textId="35E2DE2F" w:rsidR="00DE18BF" w:rsidRPr="00C22057" w:rsidRDefault="00B90139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Итерация</w:t>
            </w:r>
          </w:p>
        </w:tc>
        <w:tc>
          <w:tcPr>
            <w:tcW w:w="1475" w:type="dxa"/>
          </w:tcPr>
          <w:p w14:paraId="07BA6DBA" w14:textId="7284C8CA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438" w:type="dxa"/>
          </w:tcPr>
          <w:p w14:paraId="16102A1A" w14:textId="77777777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1437" w:type="dxa"/>
          </w:tcPr>
          <w:p w14:paraId="052BE8E6" w14:textId="77777777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1437" w:type="dxa"/>
          </w:tcPr>
          <w:p w14:paraId="0092794B" w14:textId="77777777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1437" w:type="dxa"/>
          </w:tcPr>
          <w:p w14:paraId="0E43D0C8" w14:textId="77777777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</w:tr>
      <w:tr w:rsidR="00DE18BF" w:rsidRPr="00C22057" w14:paraId="2C99EEB7" w14:textId="77777777" w:rsidTr="00DE18BF">
        <w:trPr>
          <w:trHeight w:val="267"/>
        </w:trPr>
        <w:tc>
          <w:tcPr>
            <w:tcW w:w="1395" w:type="dxa"/>
          </w:tcPr>
          <w:p w14:paraId="11E51060" w14:textId="13D33161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Шаги</w:t>
            </w:r>
          </w:p>
        </w:tc>
        <w:tc>
          <w:tcPr>
            <w:tcW w:w="1475" w:type="dxa"/>
          </w:tcPr>
          <w:p w14:paraId="45E3EF30" w14:textId="0921AC99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784</w:t>
            </w:r>
          </w:p>
        </w:tc>
        <w:tc>
          <w:tcPr>
            <w:tcW w:w="1438" w:type="dxa"/>
          </w:tcPr>
          <w:p w14:paraId="545BEBB0" w14:textId="2E01743D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702</w:t>
            </w:r>
          </w:p>
        </w:tc>
        <w:tc>
          <w:tcPr>
            <w:tcW w:w="1437" w:type="dxa"/>
          </w:tcPr>
          <w:p w14:paraId="656DA450" w14:textId="7366733B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522</w:t>
            </w:r>
          </w:p>
        </w:tc>
        <w:tc>
          <w:tcPr>
            <w:tcW w:w="1437" w:type="dxa"/>
          </w:tcPr>
          <w:p w14:paraId="3A45880D" w14:textId="69A53A78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284</w:t>
            </w:r>
          </w:p>
        </w:tc>
        <w:tc>
          <w:tcPr>
            <w:tcW w:w="1437" w:type="dxa"/>
          </w:tcPr>
          <w:p w14:paraId="18811F49" w14:textId="16D774C4" w:rsidR="00DE18BF" w:rsidRPr="00C22057" w:rsidRDefault="00DE18BF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238</w:t>
            </w:r>
          </w:p>
        </w:tc>
      </w:tr>
    </w:tbl>
    <w:p w14:paraId="31C09578" w14:textId="77777777" w:rsidR="00DE18BF" w:rsidRPr="00C22057" w:rsidRDefault="00DE18BF" w:rsidP="00C22057">
      <w:pPr>
        <w:spacing w:after="40"/>
        <w:rPr>
          <w:rFonts w:ascii="Times New Roman" w:eastAsiaTheme="minorEastAsia" w:hAnsi="Times New Roman" w:cs="Times New Roman"/>
        </w:rPr>
      </w:pPr>
    </w:p>
    <w:p w14:paraId="21E2DF0D" w14:textId="0A566147" w:rsidR="00DE18BF" w:rsidRPr="00CC03F7" w:rsidRDefault="00DE18BF" w:rsidP="00CC03F7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CC03F7">
        <w:rPr>
          <w:rFonts w:ascii="Times New Roman" w:eastAsiaTheme="minorEastAsia" w:hAnsi="Times New Roman" w:cs="Times New Roman"/>
          <w:i/>
          <w:noProof/>
          <w:lang w:eastAsia="ru-RU"/>
        </w:rPr>
        <w:drawing>
          <wp:inline distT="0" distB="0" distL="0" distR="0" wp14:anchorId="2EDE89B5" wp14:editId="31D75500">
            <wp:extent cx="1352550" cy="2682744"/>
            <wp:effectExtent l="0" t="0" r="0" b="381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5565" cy="26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7F00" w14:textId="5B7F599E" w:rsidR="00DE18BF" w:rsidRPr="00CC03F7" w:rsidRDefault="00DE18BF" w:rsidP="00CC03F7">
      <w:pPr>
        <w:spacing w:after="40"/>
        <w:jc w:val="center"/>
        <w:rPr>
          <w:rFonts w:ascii="Times New Roman" w:eastAsiaTheme="minorEastAsia" w:hAnsi="Times New Roman" w:cs="Times New Roman"/>
          <w:i/>
        </w:rPr>
      </w:pPr>
      <w:r w:rsidRPr="00CC03F7">
        <w:rPr>
          <w:rFonts w:ascii="Times New Roman" w:eastAsiaTheme="minorEastAsia" w:hAnsi="Times New Roman" w:cs="Times New Roman"/>
          <w:i/>
        </w:rPr>
        <w:t>Рис. 7</w:t>
      </w:r>
      <w:r w:rsidR="00E66560" w:rsidRPr="00CC03F7">
        <w:rPr>
          <w:rFonts w:ascii="Times New Roman" w:eastAsiaTheme="minorEastAsia" w:hAnsi="Times New Roman" w:cs="Times New Roman"/>
          <w:i/>
        </w:rPr>
        <w:t xml:space="preserve"> Пример более сложного лабиринта с тупиками</w:t>
      </w:r>
    </w:p>
    <w:p w14:paraId="169DDD1A" w14:textId="77777777" w:rsidR="00805CE9" w:rsidRPr="00C22057" w:rsidRDefault="00805CE9" w:rsidP="00C22057">
      <w:pPr>
        <w:spacing w:after="40"/>
        <w:rPr>
          <w:rFonts w:ascii="Times New Roman" w:eastAsiaTheme="minorEastAsia" w:hAnsi="Times New Roman" w:cs="Times New Roman"/>
        </w:rPr>
      </w:pPr>
    </w:p>
    <w:p w14:paraId="19D64286" w14:textId="6965B142" w:rsidR="00354946" w:rsidRPr="00C22057" w:rsidRDefault="00805CE9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Далее мы протестировали алгоритм на</w:t>
      </w:r>
      <w:r w:rsidR="00354946" w:rsidRPr="00C22057">
        <w:rPr>
          <w:rFonts w:ascii="Times New Roman" w:eastAsiaTheme="minorEastAsia" w:hAnsi="Times New Roman" w:cs="Times New Roman"/>
        </w:rPr>
        <w:t xml:space="preserve"> последовательности из пяти</w:t>
      </w:r>
      <w:r w:rsidRPr="00C22057">
        <w:rPr>
          <w:rFonts w:ascii="Times New Roman" w:eastAsiaTheme="minorEastAsia" w:hAnsi="Times New Roman" w:cs="Times New Roman"/>
        </w:rPr>
        <w:t xml:space="preserve"> различных лабиринтах </w:t>
      </w:r>
      <w:r w:rsidR="00B90139" w:rsidRPr="00C22057">
        <w:rPr>
          <w:rFonts w:ascii="Times New Roman" w:eastAsiaTheme="minorEastAsia" w:hAnsi="Times New Roman" w:cs="Times New Roman"/>
        </w:rPr>
        <w:t>и усреднили результаты их прохождения</w:t>
      </w:r>
      <w:r w:rsidR="00354946" w:rsidRPr="00C22057">
        <w:rPr>
          <w:rFonts w:ascii="Times New Roman" w:eastAsiaTheme="minorEastAsia" w:hAnsi="Times New Roman" w:cs="Times New Roman"/>
        </w:rPr>
        <w:t>:</w:t>
      </w:r>
    </w:p>
    <w:p w14:paraId="7D4E1394" w14:textId="37521678" w:rsidR="00354946" w:rsidRPr="00CC03F7" w:rsidRDefault="00354946" w:rsidP="00C22057">
      <w:pPr>
        <w:spacing w:after="40"/>
        <w:jc w:val="right"/>
        <w:rPr>
          <w:rFonts w:ascii="Times New Roman" w:eastAsiaTheme="minorEastAsia" w:hAnsi="Times New Roman" w:cs="Times New Roman"/>
          <w:i/>
        </w:rPr>
      </w:pPr>
      <w:r w:rsidRPr="00CC03F7">
        <w:rPr>
          <w:rFonts w:ascii="Times New Roman" w:eastAsiaTheme="minorEastAsia" w:hAnsi="Times New Roman" w:cs="Times New Roman"/>
          <w:i/>
        </w:rPr>
        <w:t>Таблица 3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395"/>
        <w:gridCol w:w="1475"/>
        <w:gridCol w:w="1438"/>
        <w:gridCol w:w="1437"/>
        <w:gridCol w:w="1437"/>
        <w:gridCol w:w="1437"/>
      </w:tblGrid>
      <w:tr w:rsidR="00354946" w:rsidRPr="00C22057" w14:paraId="7C8FE6EB" w14:textId="77777777" w:rsidTr="008B3BD2">
        <w:tc>
          <w:tcPr>
            <w:tcW w:w="1395" w:type="dxa"/>
          </w:tcPr>
          <w:p w14:paraId="6A4D1E3D" w14:textId="65983D8E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Лабиринты</w:t>
            </w:r>
          </w:p>
        </w:tc>
        <w:tc>
          <w:tcPr>
            <w:tcW w:w="1475" w:type="dxa"/>
          </w:tcPr>
          <w:p w14:paraId="2B8DED97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438" w:type="dxa"/>
          </w:tcPr>
          <w:p w14:paraId="7EE0951D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1437" w:type="dxa"/>
          </w:tcPr>
          <w:p w14:paraId="08C582E2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1437" w:type="dxa"/>
          </w:tcPr>
          <w:p w14:paraId="1C3AC9A2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1437" w:type="dxa"/>
          </w:tcPr>
          <w:p w14:paraId="165601CE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</w:tr>
      <w:tr w:rsidR="00354946" w:rsidRPr="00C22057" w14:paraId="2E895D65" w14:textId="77777777" w:rsidTr="00354946">
        <w:trPr>
          <w:trHeight w:val="268"/>
        </w:trPr>
        <w:tc>
          <w:tcPr>
            <w:tcW w:w="1395" w:type="dxa"/>
          </w:tcPr>
          <w:p w14:paraId="379AB038" w14:textId="7777777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Шаги</w:t>
            </w:r>
          </w:p>
        </w:tc>
        <w:tc>
          <w:tcPr>
            <w:tcW w:w="1475" w:type="dxa"/>
          </w:tcPr>
          <w:p w14:paraId="44672F15" w14:textId="1E189082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529</w:t>
            </w:r>
          </w:p>
        </w:tc>
        <w:tc>
          <w:tcPr>
            <w:tcW w:w="1438" w:type="dxa"/>
          </w:tcPr>
          <w:p w14:paraId="45861132" w14:textId="6FDE15B7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758</w:t>
            </w:r>
          </w:p>
        </w:tc>
        <w:tc>
          <w:tcPr>
            <w:tcW w:w="1437" w:type="dxa"/>
          </w:tcPr>
          <w:p w14:paraId="434E7977" w14:textId="041672E8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329</w:t>
            </w:r>
          </w:p>
        </w:tc>
        <w:tc>
          <w:tcPr>
            <w:tcW w:w="1437" w:type="dxa"/>
          </w:tcPr>
          <w:p w14:paraId="34969CF4" w14:textId="5F5CA44F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557</w:t>
            </w:r>
          </w:p>
        </w:tc>
        <w:tc>
          <w:tcPr>
            <w:tcW w:w="1437" w:type="dxa"/>
          </w:tcPr>
          <w:p w14:paraId="11100480" w14:textId="3E3DF17A" w:rsidR="00354946" w:rsidRPr="00C22057" w:rsidRDefault="00354946" w:rsidP="00C22057">
            <w:pPr>
              <w:spacing w:after="40"/>
              <w:rPr>
                <w:rFonts w:ascii="Times New Roman" w:eastAsiaTheme="minorEastAsia" w:hAnsi="Times New Roman" w:cs="Times New Roman"/>
                <w:lang w:val="en-US"/>
              </w:rPr>
            </w:pPr>
            <w:r w:rsidRPr="00C22057">
              <w:rPr>
                <w:rFonts w:ascii="Times New Roman" w:eastAsiaTheme="minorEastAsia" w:hAnsi="Times New Roman" w:cs="Times New Roman"/>
                <w:lang w:val="en-US"/>
              </w:rPr>
              <w:t>205</w:t>
            </w:r>
          </w:p>
        </w:tc>
      </w:tr>
    </w:tbl>
    <w:p w14:paraId="033816FB" w14:textId="77777777" w:rsidR="00354946" w:rsidRPr="00C22057" w:rsidRDefault="00354946" w:rsidP="00C22057">
      <w:pPr>
        <w:spacing w:after="40"/>
        <w:rPr>
          <w:rFonts w:ascii="Times New Roman" w:eastAsiaTheme="minorEastAsia" w:hAnsi="Times New Roman" w:cs="Times New Roman"/>
        </w:rPr>
      </w:pPr>
    </w:p>
    <w:p w14:paraId="6F4FD757" w14:textId="77777777" w:rsidR="00354946" w:rsidRPr="00C22057" w:rsidRDefault="00354946" w:rsidP="00C22057">
      <w:p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Стоит отметить, что все лабиринты были различными относительно друг друга по уровню сложности паттернов и расположению начальных и конечных точек. В общем случае в </w:t>
      </w:r>
      <w:r w:rsidRPr="00C22057">
        <w:rPr>
          <w:rFonts w:ascii="Times New Roman" w:eastAsiaTheme="minorEastAsia" w:hAnsi="Times New Roman" w:cs="Times New Roman"/>
        </w:rPr>
        <w:lastRenderedPageBreak/>
        <w:t>ходе экспериментов были выяснены следующие обстоятельства, влияющие на время работы алгоритма:</w:t>
      </w:r>
    </w:p>
    <w:p w14:paraId="277FD940" w14:textId="0F0C8A1C" w:rsidR="00354946" w:rsidRPr="00C22057" w:rsidRDefault="00354946" w:rsidP="00C22057">
      <w:pPr>
        <w:pStyle w:val="a6"/>
        <w:numPr>
          <w:ilvl w:val="0"/>
          <w:numId w:val="3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Константы, контролирующие скорость обучения, кластеризации, а также количество нейронов и тп. Например, чем ниже интенсивность кластеризации, то есть чем ниже сила пространственных весов, тем дольше, но качественнее работает алгоритм. </w:t>
      </w:r>
      <w:r w:rsidR="000F459E" w:rsidRPr="00C22057">
        <w:rPr>
          <w:rFonts w:ascii="Times New Roman" w:eastAsiaTheme="minorEastAsia" w:hAnsi="Times New Roman" w:cs="Times New Roman"/>
        </w:rPr>
        <w:t>Низкие веса стоит рассматривать в случае лабиринтах со сложной структурой паттернов, там, где отдельно взятые клетки влияют на движения агента (например, узкие трубки, нестандартные изгибы стен).</w:t>
      </w:r>
    </w:p>
    <w:p w14:paraId="0DAF0982" w14:textId="5A67BC0E" w:rsidR="000F459E" w:rsidRPr="00C22057" w:rsidRDefault="000F459E" w:rsidP="00C22057">
      <w:pPr>
        <w:pStyle w:val="a6"/>
        <w:numPr>
          <w:ilvl w:val="0"/>
          <w:numId w:val="3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>Расположение начальной и конечной точек. Так как агенту дается награда за приближение к финишу, у него возникают собственные приоритеты в движениях при прохождении препятствий. Поэтому, если агент обучается вначале на выборке лабиринтов, где финиш находится справа снизу, а затем ему дается возможность пройтись по лабиринту, конечная точка в котором расположена слева сверху, это может значительно повлиять  на время прохождения. Однако даже в этом случае агент будет проходить такой лабиринт быстрее, чем если бы он увидел его впервые.</w:t>
      </w:r>
    </w:p>
    <w:p w14:paraId="58A6478B" w14:textId="7EADF24E" w:rsidR="000F459E" w:rsidRPr="00C22057" w:rsidRDefault="0091310C" w:rsidP="00C22057">
      <w:pPr>
        <w:pStyle w:val="a6"/>
        <w:numPr>
          <w:ilvl w:val="0"/>
          <w:numId w:val="3"/>
        </w:numPr>
        <w:spacing w:after="40"/>
        <w:rPr>
          <w:rFonts w:ascii="Times New Roman" w:eastAsiaTheme="minorEastAsia" w:hAnsi="Times New Roman" w:cs="Times New Roman"/>
        </w:rPr>
      </w:pPr>
      <w:r w:rsidRPr="00C22057">
        <w:rPr>
          <w:rFonts w:ascii="Times New Roman" w:eastAsiaTheme="minorEastAsia" w:hAnsi="Times New Roman" w:cs="Times New Roman"/>
        </w:rPr>
        <w:t xml:space="preserve">Начальное расположение агента на карте. То насколько разнообразным будет опыт агента во время исследования, следуя правилу </w:t>
      </w:r>
      <m:oMath>
        <m:r>
          <w:rPr>
            <w:rFonts w:ascii="Cambria Math" w:eastAsiaTheme="minorEastAsia" w:hAnsi="Cambria Math" w:cs="Times New Roman"/>
          </w:rPr>
          <m:t>ε-greedy</m:t>
        </m:r>
      </m:oMath>
      <w:r w:rsidRPr="00C22057">
        <w:rPr>
          <w:rFonts w:ascii="Times New Roman" w:eastAsiaTheme="minorEastAsia" w:hAnsi="Times New Roman" w:cs="Times New Roman"/>
        </w:rPr>
        <w:t>. Чем разнообразнее будут препятствия, которые агент встретит за этот период, то есть, чем больше он узнает, тем точнее он будет двигаться, опираясь исключительно на собственный опыт.</w:t>
      </w:r>
    </w:p>
    <w:p w14:paraId="40CCF3A3" w14:textId="77777777" w:rsidR="0091310C" w:rsidRPr="00C22057" w:rsidRDefault="0091310C" w:rsidP="00C22057">
      <w:pPr>
        <w:spacing w:after="40"/>
        <w:rPr>
          <w:rFonts w:ascii="Times New Roman" w:eastAsiaTheme="minorEastAsia" w:hAnsi="Times New Roman" w:cs="Times New Roman"/>
        </w:rPr>
      </w:pPr>
    </w:p>
    <w:p w14:paraId="11AB9506" w14:textId="77777777" w:rsidR="0091310C" w:rsidRPr="00C22057" w:rsidRDefault="0091310C" w:rsidP="00C22057">
      <w:pPr>
        <w:spacing w:after="40"/>
        <w:rPr>
          <w:rFonts w:ascii="Times New Roman" w:eastAsiaTheme="minorEastAsia" w:hAnsi="Times New Roman" w:cs="Times New Roman"/>
        </w:rPr>
      </w:pPr>
    </w:p>
    <w:p w14:paraId="0C99238C" w14:textId="0681E8CF" w:rsidR="00354946" w:rsidRPr="00C22057" w:rsidRDefault="00354946" w:rsidP="00CC03F7">
      <w:pPr>
        <w:pStyle w:val="1"/>
        <w:rPr>
          <w:rFonts w:eastAsiaTheme="minorEastAsia"/>
        </w:rPr>
      </w:pPr>
      <w:bookmarkStart w:id="12" w:name="_Toc482260202"/>
      <w:r w:rsidRPr="00C22057">
        <w:rPr>
          <w:rFonts w:eastAsiaTheme="minorEastAsia"/>
        </w:rPr>
        <w:t>Заключение</w:t>
      </w:r>
      <w:bookmarkEnd w:id="12"/>
    </w:p>
    <w:p w14:paraId="6A83CB12" w14:textId="0FD37B29" w:rsidR="00354946" w:rsidRPr="00C22057" w:rsidRDefault="00835B24" w:rsidP="00CC03F7">
      <w:pPr>
        <w:spacing w:after="40"/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В настоящей работе представлена оригинальная нейросетевая архитектура интеллектуального агента, способного обучаться строить пути в различных лабиринтах. Архитектура основана на известной модели </w:t>
      </w:r>
      <w:r>
        <w:rPr>
          <w:rFonts w:ascii="Times New Roman" w:eastAsiaTheme="minorEastAsia" w:hAnsi="Times New Roman" w:cs="Times New Roman"/>
          <w:lang w:val="en-US"/>
        </w:rPr>
        <w:t>THSOM</w:t>
      </w:r>
      <w:r>
        <w:rPr>
          <w:rFonts w:ascii="Times New Roman" w:eastAsiaTheme="minorEastAsia" w:hAnsi="Times New Roman" w:cs="Times New Roman"/>
        </w:rPr>
        <w:t>, с модификациями для использования в задаче обучения с подкреплением. По результатам проведенных экспериментов</w:t>
      </w:r>
      <w:r w:rsidR="0091310C" w:rsidRPr="00C22057">
        <w:rPr>
          <w:rFonts w:ascii="Times New Roman" w:eastAsiaTheme="minorEastAsia" w:hAnsi="Times New Roman" w:cs="Times New Roman"/>
        </w:rPr>
        <w:t xml:space="preserve"> м</w:t>
      </w:r>
      <w:r>
        <w:rPr>
          <w:rFonts w:ascii="Times New Roman" w:eastAsiaTheme="minorEastAsia" w:hAnsi="Times New Roman" w:cs="Times New Roman"/>
        </w:rPr>
        <w:t>ожно сделать вывод о сходимости процесса обучения</w:t>
      </w:r>
      <w:r w:rsidR="0091310C" w:rsidRPr="00C22057">
        <w:rPr>
          <w:rFonts w:ascii="Times New Roman" w:eastAsiaTheme="minorEastAsia" w:hAnsi="Times New Roman" w:cs="Times New Roman"/>
        </w:rPr>
        <w:t xml:space="preserve">. В общем случае, агент не только всегда находит путь, но делает это приемлемо быстро. В дальнейшем планируется более тщательно проанализировать каждый из параметров модели, чтобы добиться наилучшего по времени результата. Также мы работаем над способом, который поможет агенту быстрее разбираться с трудными ситуациями в виде тупиков и обманных путей и не застревать в них надолго. </w:t>
      </w:r>
    </w:p>
    <w:p w14:paraId="17D746F1" w14:textId="77777777" w:rsidR="00345A2F" w:rsidRPr="00C22057" w:rsidRDefault="00345A2F" w:rsidP="00C22057">
      <w:pPr>
        <w:spacing w:after="40"/>
        <w:rPr>
          <w:rFonts w:ascii="Times New Roman" w:eastAsiaTheme="minorEastAsia" w:hAnsi="Times New Roman" w:cs="Times New Roman"/>
        </w:rPr>
      </w:pPr>
    </w:p>
    <w:p w14:paraId="38C94B8A" w14:textId="7D73C58C" w:rsidR="00345A2F" w:rsidRPr="00C62772" w:rsidRDefault="00625EC0" w:rsidP="00CC03F7">
      <w:pPr>
        <w:pStyle w:val="1"/>
        <w:rPr>
          <w:rFonts w:eastAsiaTheme="minorEastAsia"/>
          <w:lang w:val="en-US"/>
        </w:rPr>
      </w:pPr>
      <w:bookmarkStart w:id="13" w:name="_Toc482260203"/>
      <w:r>
        <w:rPr>
          <w:rFonts w:eastAsiaTheme="minorEastAsia"/>
        </w:rPr>
        <w:t>Библиографический список</w:t>
      </w:r>
      <w:bookmarkEnd w:id="13"/>
    </w:p>
    <w:p w14:paraId="1D63CB9F" w14:textId="75D92963" w:rsidR="00345A2F" w:rsidRPr="00C22057" w:rsidRDefault="00345A2F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t>[</w:t>
      </w:r>
      <w:r w:rsidR="00D253BC" w:rsidRPr="00C22057">
        <w:rPr>
          <w:rFonts w:ascii="Times New Roman" w:eastAsiaTheme="minorEastAsia" w:hAnsi="Times New Roman" w:cs="Times New Roman"/>
          <w:lang w:val="en-US"/>
        </w:rPr>
        <w:t>1</w:t>
      </w:r>
      <w:r w:rsidRPr="00C22057">
        <w:rPr>
          <w:rFonts w:ascii="Times New Roman" w:eastAsiaTheme="minorEastAsia" w:hAnsi="Times New Roman" w:cs="Times New Roman"/>
          <w:lang w:val="en-US"/>
        </w:rPr>
        <w:t>]</w:t>
      </w:r>
      <w:r w:rsidR="00D253BC" w:rsidRPr="00C62772">
        <w:rPr>
          <w:rFonts w:ascii="Times New Roman" w:hAnsi="Times New Roman" w:cs="Times New Roman"/>
          <w:lang w:val="en-US"/>
        </w:rPr>
        <w:t xml:space="preserve"> </w:t>
      </w:r>
      <w:r w:rsidR="00D253BC" w:rsidRPr="00C22057">
        <w:rPr>
          <w:rFonts w:ascii="Times New Roman" w:eastAsiaTheme="minorEastAsia" w:hAnsi="Times New Roman" w:cs="Times New Roman"/>
          <w:lang w:val="en-US"/>
        </w:rPr>
        <w:t>V. Mnih, K. Kavukcuoglu, D. Silver, A. Graves, I. Antonoglou, D. Wierstra and M. Riedmiller, "Playing Atari with Deep Reinforcement Learning", 2013.</w:t>
      </w:r>
    </w:p>
    <w:p w14:paraId="2715C403" w14:textId="220B7F81" w:rsidR="00D253BC" w:rsidRDefault="00D253BC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 w:rsidRPr="00C22057">
        <w:rPr>
          <w:rFonts w:ascii="Times New Roman" w:eastAsiaTheme="minorEastAsia" w:hAnsi="Times New Roman" w:cs="Times New Roman"/>
          <w:lang w:val="en-US"/>
        </w:rPr>
        <w:t>[2]</w:t>
      </w:r>
      <w:r w:rsidRPr="00C62772">
        <w:rPr>
          <w:rFonts w:ascii="Times New Roman" w:hAnsi="Times New Roman" w:cs="Times New Roman"/>
          <w:lang w:val="en-US"/>
        </w:rPr>
        <w:t xml:space="preserve"> </w:t>
      </w:r>
      <w:r w:rsidRPr="00C22057">
        <w:rPr>
          <w:rFonts w:ascii="Times New Roman" w:eastAsiaTheme="minorEastAsia" w:hAnsi="Times New Roman" w:cs="Times New Roman"/>
          <w:lang w:val="en-US"/>
        </w:rPr>
        <w:t>Koutník and M. Šnorek, "Temporal Hebbian Self-Organizing Map for Sequences", 2008</w:t>
      </w:r>
    </w:p>
    <w:p w14:paraId="2E274078" w14:textId="15C8F036" w:rsidR="008C110A" w:rsidRDefault="008C110A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[3] </w:t>
      </w:r>
      <w:r w:rsidRPr="008C110A">
        <w:rPr>
          <w:rFonts w:ascii="Times New Roman" w:eastAsiaTheme="minorEastAsia" w:hAnsi="Times New Roman" w:cs="Times New Roman"/>
          <w:lang w:val="en-US"/>
        </w:rPr>
        <w:t>Gupta S. et al. Cognitive Mapping and Planning for Visual Navigation // ArXiv: 1702.03920.</w:t>
      </w:r>
    </w:p>
    <w:p w14:paraId="58B3F5C6" w14:textId="1776903D" w:rsidR="008C110A" w:rsidRDefault="008C110A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[4]</w:t>
      </w:r>
      <w:r w:rsidR="006C632B">
        <w:rPr>
          <w:rFonts w:ascii="Times New Roman" w:eastAsiaTheme="minorEastAsia" w:hAnsi="Times New Roman" w:cs="Times New Roman"/>
          <w:lang w:val="en-US"/>
        </w:rPr>
        <w:t xml:space="preserve"> </w:t>
      </w:r>
      <w:r w:rsidR="006C632B" w:rsidRPr="006C632B">
        <w:rPr>
          <w:rFonts w:ascii="Times New Roman" w:eastAsiaTheme="minorEastAsia" w:hAnsi="Times New Roman" w:cs="Times New Roman"/>
          <w:lang w:val="en-US"/>
        </w:rPr>
        <w:t>Schrodt F. et al. Mario Becomes Cognitive // Top. Cogn. Sci. 2017. P. 1–31.</w:t>
      </w:r>
    </w:p>
    <w:p w14:paraId="3A883220" w14:textId="3949DBBA" w:rsidR="006C632B" w:rsidRDefault="006C632B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[5] </w:t>
      </w:r>
      <w:r w:rsidRPr="006C632B">
        <w:rPr>
          <w:rFonts w:ascii="Times New Roman" w:eastAsiaTheme="minorEastAsia" w:hAnsi="Times New Roman" w:cs="Times New Roman"/>
          <w:lang w:val="en-US"/>
        </w:rPr>
        <w:t>Paxton C. et al. Combining Neural Networks and Tree Search for Task and Motion Planning in Challenging Environments // ArXiv: 1703.07887. 2017.</w:t>
      </w:r>
    </w:p>
    <w:p w14:paraId="617F5033" w14:textId="38C747B1" w:rsidR="00044C1F" w:rsidRDefault="00044C1F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[6] </w:t>
      </w:r>
      <w:r w:rsidRPr="00044C1F">
        <w:rPr>
          <w:rFonts w:ascii="Times New Roman" w:eastAsiaTheme="minorEastAsia" w:hAnsi="Times New Roman" w:cs="Times New Roman"/>
          <w:lang w:val="en-US"/>
        </w:rPr>
        <w:t>Hélie S., Sun R. Autonomous learning in psychologically-oriented cognitive architectures: A survey // New Ideas Psychol. 2014. Vol. 34, № 1. P. 37–55.</w:t>
      </w:r>
    </w:p>
    <w:p w14:paraId="50161782" w14:textId="7350D9F6" w:rsidR="00044C1F" w:rsidRDefault="00044C1F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[7] </w:t>
      </w:r>
      <w:r w:rsidRPr="00044C1F">
        <w:rPr>
          <w:rFonts w:ascii="Times New Roman" w:eastAsiaTheme="minorEastAsia" w:hAnsi="Times New Roman" w:cs="Times New Roman"/>
          <w:lang w:val="en-US"/>
        </w:rPr>
        <w:t>Panov A.I. Behavior Planning of Intelligent Agent with Sign World Model // Biol. Inspired Cogn. Archit. 2017. Vol. 19. P. 21–31.</w:t>
      </w:r>
    </w:p>
    <w:p w14:paraId="7FC6B710" w14:textId="17B45E9B" w:rsidR="00044C1F" w:rsidRDefault="00044C1F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[8] </w:t>
      </w:r>
      <w:r w:rsidRPr="00044C1F">
        <w:rPr>
          <w:rFonts w:ascii="Times New Roman" w:eastAsiaTheme="minorEastAsia" w:hAnsi="Times New Roman" w:cs="Times New Roman"/>
          <w:lang w:val="en-US"/>
        </w:rPr>
        <w:t>Emel’yanov S. et al. Multilayer cognitive architecture for UAV control // Cogn. Syst. Res. 2016. Vol. 39. P. 58–72.</w:t>
      </w:r>
    </w:p>
    <w:p w14:paraId="7D9E1834" w14:textId="757E1EF3" w:rsidR="00C224CD" w:rsidRDefault="00C224CD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lastRenderedPageBreak/>
        <w:t xml:space="preserve">[9] </w:t>
      </w:r>
      <w:r w:rsidRPr="00C224CD">
        <w:rPr>
          <w:rFonts w:ascii="Times New Roman" w:eastAsiaTheme="minorEastAsia" w:hAnsi="Times New Roman" w:cs="Times New Roman"/>
          <w:lang w:val="en-US"/>
        </w:rPr>
        <w:t>Kaelbling L.P., Littman M.L., Moore A.W. Reinforcement learning: A survey // J. Artif. Intell. Res. 1996. Vol. 4. P. 237–285.</w:t>
      </w:r>
    </w:p>
    <w:p w14:paraId="02764791" w14:textId="20BADCE0" w:rsidR="00240FB9" w:rsidRPr="006C632B" w:rsidRDefault="00240FB9" w:rsidP="00C22057">
      <w:pPr>
        <w:spacing w:after="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[10] </w:t>
      </w:r>
      <w:r w:rsidRPr="00240FB9">
        <w:rPr>
          <w:rFonts w:ascii="Times New Roman" w:eastAsiaTheme="minorEastAsia" w:hAnsi="Times New Roman" w:cs="Times New Roman"/>
          <w:lang w:val="en-US"/>
        </w:rPr>
        <w:t>Chalita M.A., Lis D., Caverzasi A. Reinforcement learning in a bio-connectionist model based in the thalamo-cortical neural circuit // Biol. Inspired Cogn. Archit. 2016. P. 45–63.</w:t>
      </w:r>
    </w:p>
    <w:sectPr w:rsidR="00240FB9" w:rsidRPr="006C632B" w:rsidSect="00745DC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508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9D25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FB83044"/>
    <w:multiLevelType w:val="hybridMultilevel"/>
    <w:tmpl w:val="947A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mitry Filin">
    <w15:presenceInfo w15:providerId="Windows Live" w15:userId="7b17fe212d7386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4B"/>
    <w:rsid w:val="00023672"/>
    <w:rsid w:val="000332DA"/>
    <w:rsid w:val="0003672A"/>
    <w:rsid w:val="00044C1F"/>
    <w:rsid w:val="00075B5A"/>
    <w:rsid w:val="00080655"/>
    <w:rsid w:val="000B2CB8"/>
    <w:rsid w:val="000B7807"/>
    <w:rsid w:val="000D5C30"/>
    <w:rsid w:val="000D7F68"/>
    <w:rsid w:val="000F459E"/>
    <w:rsid w:val="00100C31"/>
    <w:rsid w:val="00113396"/>
    <w:rsid w:val="00124130"/>
    <w:rsid w:val="00144760"/>
    <w:rsid w:val="0017632F"/>
    <w:rsid w:val="001B192F"/>
    <w:rsid w:val="00206D4B"/>
    <w:rsid w:val="0022148D"/>
    <w:rsid w:val="00240FB9"/>
    <w:rsid w:val="002666C0"/>
    <w:rsid w:val="0026771A"/>
    <w:rsid w:val="002A36C6"/>
    <w:rsid w:val="002B0EEC"/>
    <w:rsid w:val="002B5ACD"/>
    <w:rsid w:val="002F15AD"/>
    <w:rsid w:val="0033797E"/>
    <w:rsid w:val="00345A2F"/>
    <w:rsid w:val="00354946"/>
    <w:rsid w:val="00372034"/>
    <w:rsid w:val="003D01A4"/>
    <w:rsid w:val="003E0499"/>
    <w:rsid w:val="00413E7D"/>
    <w:rsid w:val="00464213"/>
    <w:rsid w:val="004843F6"/>
    <w:rsid w:val="004929C5"/>
    <w:rsid w:val="004B157F"/>
    <w:rsid w:val="00517E71"/>
    <w:rsid w:val="005214DC"/>
    <w:rsid w:val="005418E8"/>
    <w:rsid w:val="00586A10"/>
    <w:rsid w:val="005E3DDA"/>
    <w:rsid w:val="0061302B"/>
    <w:rsid w:val="00625EC0"/>
    <w:rsid w:val="006A4912"/>
    <w:rsid w:val="006C632B"/>
    <w:rsid w:val="006F07D9"/>
    <w:rsid w:val="00722A5C"/>
    <w:rsid w:val="00745DC5"/>
    <w:rsid w:val="0076388E"/>
    <w:rsid w:val="00764F89"/>
    <w:rsid w:val="007A25CC"/>
    <w:rsid w:val="007A2682"/>
    <w:rsid w:val="007B2D3D"/>
    <w:rsid w:val="007D1533"/>
    <w:rsid w:val="0080248C"/>
    <w:rsid w:val="00805CE9"/>
    <w:rsid w:val="0082713E"/>
    <w:rsid w:val="008328F8"/>
    <w:rsid w:val="00835B24"/>
    <w:rsid w:val="0086495F"/>
    <w:rsid w:val="008C110A"/>
    <w:rsid w:val="008F7BEA"/>
    <w:rsid w:val="0091310C"/>
    <w:rsid w:val="00950068"/>
    <w:rsid w:val="009825E2"/>
    <w:rsid w:val="009A64BD"/>
    <w:rsid w:val="00A74A6C"/>
    <w:rsid w:val="00A769E9"/>
    <w:rsid w:val="00B44337"/>
    <w:rsid w:val="00B8698D"/>
    <w:rsid w:val="00B90139"/>
    <w:rsid w:val="00BD718E"/>
    <w:rsid w:val="00BF6296"/>
    <w:rsid w:val="00BF65EF"/>
    <w:rsid w:val="00C12A26"/>
    <w:rsid w:val="00C22057"/>
    <w:rsid w:val="00C224CD"/>
    <w:rsid w:val="00C62772"/>
    <w:rsid w:val="00C84ED8"/>
    <w:rsid w:val="00CA23F2"/>
    <w:rsid w:val="00CB3345"/>
    <w:rsid w:val="00CC03F7"/>
    <w:rsid w:val="00CD77DE"/>
    <w:rsid w:val="00D2488F"/>
    <w:rsid w:val="00D253BC"/>
    <w:rsid w:val="00D50DBF"/>
    <w:rsid w:val="00D62191"/>
    <w:rsid w:val="00D82256"/>
    <w:rsid w:val="00D841F2"/>
    <w:rsid w:val="00DE18BF"/>
    <w:rsid w:val="00DE67DC"/>
    <w:rsid w:val="00E312B0"/>
    <w:rsid w:val="00E61FA3"/>
    <w:rsid w:val="00E66560"/>
    <w:rsid w:val="00EA480E"/>
    <w:rsid w:val="00F1450B"/>
    <w:rsid w:val="00F60B9D"/>
    <w:rsid w:val="00F733D8"/>
    <w:rsid w:val="00F80B71"/>
    <w:rsid w:val="00FB06F2"/>
    <w:rsid w:val="00FB7CF1"/>
    <w:rsid w:val="00FD086C"/>
    <w:rsid w:val="00FD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1E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53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713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2713E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2713E"/>
    <w:rPr>
      <w:rFonts w:ascii="Times New Roman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1302B"/>
    <w:pPr>
      <w:ind w:left="720"/>
      <w:contextualSpacing/>
    </w:pPr>
  </w:style>
  <w:style w:type="table" w:styleId="a7">
    <w:name w:val="Table Grid"/>
    <w:basedOn w:val="a1"/>
    <w:uiPriority w:val="39"/>
    <w:rsid w:val="00586A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25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1339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3396"/>
    <w:pPr>
      <w:spacing w:before="120"/>
    </w:pPr>
    <w:rPr>
      <w:b/>
    </w:rPr>
  </w:style>
  <w:style w:type="character" w:styleId="a9">
    <w:name w:val="Hyperlink"/>
    <w:basedOn w:val="a0"/>
    <w:uiPriority w:val="99"/>
    <w:unhideWhenUsed/>
    <w:rsid w:val="0011339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113396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113396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3396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3396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3396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3396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3396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3396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9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033A90-04F5-8845-AAEB-159855A52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16</Pages>
  <Words>2541</Words>
  <Characters>14487</Characters>
  <Application>Microsoft Macintosh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Filin</dc:creator>
  <cp:keywords/>
  <dc:description/>
  <cp:lastModifiedBy>Dmitry Filin</cp:lastModifiedBy>
  <cp:revision>19</cp:revision>
  <dcterms:created xsi:type="dcterms:W3CDTF">2017-04-11T06:28:00Z</dcterms:created>
  <dcterms:modified xsi:type="dcterms:W3CDTF">2017-05-11T08:53:00Z</dcterms:modified>
</cp:coreProperties>
</file>